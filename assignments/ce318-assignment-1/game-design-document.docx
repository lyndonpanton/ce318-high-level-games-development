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A30E" w14:textId="742E7098" w:rsidR="004548B9" w:rsidRPr="00B478B7" w:rsidRDefault="00802CDA" w:rsidP="00B478B7">
      <w:pPr>
        <w:pStyle w:val="Heading1"/>
        <w:jc w:val="center"/>
        <w:rPr>
          <w:rFonts w:ascii="Liberation Serif" w:hAnsi="Liberation Serif"/>
          <w:sz w:val="36"/>
          <w:szCs w:val="36"/>
          <w:vertAlign w:val="subscript"/>
        </w:rPr>
      </w:pPr>
      <w:r w:rsidRPr="00B478B7">
        <w:rPr>
          <w:rFonts w:ascii="Liberation Serif" w:hAnsi="Liberation Serif"/>
          <w:sz w:val="36"/>
          <w:szCs w:val="36"/>
          <w:vertAlign w:val="subscript"/>
        </w:rPr>
        <w:t>CE318 Game Design Document</w:t>
      </w:r>
    </w:p>
    <w:p w14:paraId="1679323D" w14:textId="77777777" w:rsidR="00B478B7" w:rsidRPr="00B478B7" w:rsidRDefault="00B478B7" w:rsidP="00B478B7">
      <w:pPr>
        <w:rPr>
          <w:rFonts w:ascii="Liberation Serif" w:hAnsi="Liberation Serif"/>
          <w:vertAlign w:val="subscript"/>
        </w:rPr>
      </w:pPr>
    </w:p>
    <w:p w14:paraId="1DDB42C6" w14:textId="3A5EA7BC" w:rsidR="00B478B7" w:rsidRPr="008C3CC1" w:rsidRDefault="007B28E8">
      <w:pPr>
        <w:jc w:val="center"/>
        <w:rPr>
          <w:rFonts w:ascii="Liberation Serif" w:hAnsi="Liberation Serif"/>
          <w:sz w:val="28"/>
          <w:szCs w:val="28"/>
          <w:vertAlign w:val="subscript"/>
        </w:rPr>
        <w:pPrChange w:id="0" w:author="Panton, Lyndon M" w:date="2023-11-10T11:06:00Z">
          <w:pPr>
            <w:jc w:val="both"/>
          </w:pPr>
        </w:pPrChange>
      </w:pPr>
      <w:r w:rsidRPr="008C3CC1">
        <w:rPr>
          <w:rFonts w:ascii="Liberation Serif" w:hAnsi="Liberation Serif"/>
          <w:sz w:val="28"/>
          <w:szCs w:val="28"/>
          <w:vertAlign w:val="subscript"/>
        </w:rPr>
        <w:t>Module Name: High-level Games Development</w:t>
      </w:r>
    </w:p>
    <w:p w14:paraId="43C4759A" w14:textId="7CBCA5B1" w:rsidR="007B28E8" w:rsidRPr="008C3CC1" w:rsidRDefault="007B28E8">
      <w:pPr>
        <w:jc w:val="center"/>
        <w:rPr>
          <w:rFonts w:ascii="Liberation Serif" w:hAnsi="Liberation Serif"/>
          <w:sz w:val="28"/>
          <w:szCs w:val="28"/>
          <w:vertAlign w:val="subscript"/>
        </w:rPr>
        <w:pPrChange w:id="1" w:author="Panton, Lyndon M" w:date="2023-11-10T11:06:00Z">
          <w:pPr>
            <w:jc w:val="both"/>
          </w:pPr>
        </w:pPrChange>
      </w:pPr>
      <w:r w:rsidRPr="008C3CC1">
        <w:rPr>
          <w:rFonts w:ascii="Liberation Serif" w:hAnsi="Liberation Serif"/>
          <w:sz w:val="28"/>
          <w:szCs w:val="28"/>
          <w:vertAlign w:val="subscript"/>
        </w:rPr>
        <w:t>Module Code: CE318</w:t>
      </w:r>
    </w:p>
    <w:p w14:paraId="5EF620C8" w14:textId="3A0F1B18" w:rsidR="007B28E8" w:rsidRPr="008C3CC1" w:rsidRDefault="007B28E8">
      <w:pPr>
        <w:jc w:val="center"/>
        <w:rPr>
          <w:rFonts w:ascii="Liberation Serif" w:hAnsi="Liberation Serif"/>
          <w:sz w:val="28"/>
          <w:szCs w:val="28"/>
          <w:vertAlign w:val="subscript"/>
        </w:rPr>
        <w:pPrChange w:id="2" w:author="Panton, Lyndon M" w:date="2023-11-10T11:06:00Z">
          <w:pPr>
            <w:jc w:val="both"/>
          </w:pPr>
        </w:pPrChange>
      </w:pPr>
      <w:r w:rsidRPr="008C3CC1">
        <w:rPr>
          <w:rFonts w:ascii="Liberation Serif" w:hAnsi="Liberation Serif"/>
          <w:sz w:val="28"/>
          <w:szCs w:val="28"/>
          <w:vertAlign w:val="subscript"/>
        </w:rPr>
        <w:t>Student ID: 2002306</w:t>
      </w:r>
    </w:p>
    <w:p w14:paraId="52002203" w14:textId="76383ECB" w:rsidR="00B478B7" w:rsidRPr="008C3CC1" w:rsidRDefault="007B28E8">
      <w:pPr>
        <w:jc w:val="center"/>
        <w:rPr>
          <w:rFonts w:ascii="Liberation Serif" w:hAnsi="Liberation Serif"/>
          <w:sz w:val="28"/>
          <w:szCs w:val="28"/>
          <w:vertAlign w:val="subscript"/>
        </w:rPr>
        <w:pPrChange w:id="3" w:author="Panton, Lyndon M" w:date="2023-11-10T11:06:00Z">
          <w:pPr>
            <w:jc w:val="both"/>
          </w:pPr>
        </w:pPrChange>
      </w:pPr>
      <w:r w:rsidRPr="008C3CC1">
        <w:rPr>
          <w:rFonts w:ascii="Liberation Serif" w:hAnsi="Liberation Serif"/>
          <w:sz w:val="28"/>
          <w:szCs w:val="28"/>
          <w:vertAlign w:val="subscript"/>
        </w:rPr>
        <w:t>Game Title: Miniature Island</w:t>
      </w:r>
    </w:p>
    <w:p w14:paraId="4502A1C8" w14:textId="77777777" w:rsidR="00B478B7" w:rsidRPr="00B478B7" w:rsidRDefault="00B478B7" w:rsidP="00B478B7">
      <w:pPr>
        <w:rPr>
          <w:rFonts w:ascii="Liberation Serif" w:hAnsi="Liberation Serif"/>
          <w:vertAlign w:val="subscript"/>
        </w:rPr>
      </w:pPr>
    </w:p>
    <w:p w14:paraId="167F2D84" w14:textId="77777777" w:rsidR="00B478B7" w:rsidRPr="00B478B7" w:rsidRDefault="00B478B7" w:rsidP="00B478B7">
      <w:pPr>
        <w:rPr>
          <w:rFonts w:ascii="Liberation Serif" w:hAnsi="Liberation Serif"/>
          <w:vertAlign w:val="subscript"/>
        </w:rPr>
      </w:pPr>
    </w:p>
    <w:p w14:paraId="6933D226" w14:textId="77777777" w:rsidR="00B478B7" w:rsidRPr="00B478B7" w:rsidRDefault="00B478B7" w:rsidP="00B478B7">
      <w:pPr>
        <w:rPr>
          <w:rFonts w:ascii="Liberation Serif" w:hAnsi="Liberation Serif"/>
          <w:vertAlign w:val="subscript"/>
        </w:rPr>
      </w:pPr>
    </w:p>
    <w:p w14:paraId="3DA510F0" w14:textId="0A24F0D3" w:rsidR="00B478B7" w:rsidRPr="00B478B7" w:rsidRDefault="00E32B72" w:rsidP="0071089D">
      <w:pPr>
        <w:jc w:val="center"/>
        <w:rPr>
          <w:rFonts w:ascii="Liberation Serif" w:hAnsi="Liberation Serif"/>
          <w:vertAlign w:val="subscript"/>
        </w:rPr>
        <w:pPrChange w:id="4" w:author="Panton, Lyndon M" w:date="2023-11-10T13:59:00Z">
          <w:pPr/>
        </w:pPrChange>
      </w:pPr>
      <w:ins w:id="5" w:author="Panton, Lyndon M" w:date="2023-11-10T13:59:00Z">
        <w:r w:rsidRPr="00E32B72">
          <w:rPr>
            <w:rFonts w:ascii="Liberation Serif" w:hAnsi="Liberation Serif"/>
            <w:vertAlign w:val="subscript"/>
          </w:rPr>
          <w:t>https://github.com/lyndonpanton/ce318-high-level-games-development/tree/main/ce318-assignment-1</w:t>
        </w:r>
      </w:ins>
    </w:p>
    <w:p w14:paraId="6E395B36" w14:textId="77777777" w:rsidR="00B478B7" w:rsidRPr="00B478B7" w:rsidRDefault="00B478B7" w:rsidP="00B478B7">
      <w:pPr>
        <w:rPr>
          <w:rFonts w:ascii="Liberation Serif" w:hAnsi="Liberation Serif"/>
          <w:vertAlign w:val="subscript"/>
        </w:rPr>
      </w:pPr>
    </w:p>
    <w:p w14:paraId="5B65E459" w14:textId="77777777" w:rsidR="00B478B7" w:rsidRPr="00B478B7" w:rsidRDefault="00B478B7" w:rsidP="00B478B7">
      <w:pPr>
        <w:rPr>
          <w:rFonts w:ascii="Liberation Serif" w:hAnsi="Liberation Serif"/>
          <w:vertAlign w:val="subscript"/>
        </w:rPr>
      </w:pPr>
    </w:p>
    <w:p w14:paraId="73914989" w14:textId="77777777" w:rsidR="00B478B7" w:rsidRPr="00B478B7" w:rsidRDefault="00B478B7" w:rsidP="00B478B7">
      <w:pPr>
        <w:rPr>
          <w:rFonts w:ascii="Liberation Serif" w:hAnsi="Liberation Serif"/>
          <w:vertAlign w:val="subscript"/>
        </w:rPr>
      </w:pPr>
    </w:p>
    <w:p w14:paraId="65A6D21E" w14:textId="77777777" w:rsidR="00B478B7" w:rsidRPr="00B478B7" w:rsidRDefault="00B478B7" w:rsidP="00B478B7">
      <w:pPr>
        <w:rPr>
          <w:rFonts w:ascii="Liberation Serif" w:hAnsi="Liberation Serif"/>
          <w:vertAlign w:val="subscript"/>
        </w:rPr>
      </w:pPr>
    </w:p>
    <w:p w14:paraId="2EA42F21" w14:textId="77777777" w:rsidR="00B478B7" w:rsidRPr="00B478B7" w:rsidRDefault="00B478B7" w:rsidP="00B478B7">
      <w:pPr>
        <w:rPr>
          <w:rFonts w:ascii="Liberation Serif" w:hAnsi="Liberation Serif"/>
          <w:vertAlign w:val="subscript"/>
        </w:rPr>
      </w:pPr>
    </w:p>
    <w:p w14:paraId="7A1C6B4C" w14:textId="77777777" w:rsidR="00B478B7" w:rsidRPr="00B478B7" w:rsidRDefault="00B478B7" w:rsidP="00B478B7">
      <w:pPr>
        <w:rPr>
          <w:rFonts w:ascii="Liberation Serif" w:hAnsi="Liberation Serif"/>
          <w:vertAlign w:val="subscript"/>
        </w:rPr>
      </w:pPr>
    </w:p>
    <w:p w14:paraId="42C6AEC6" w14:textId="77777777" w:rsidR="00B478B7" w:rsidRPr="00B478B7" w:rsidRDefault="00B478B7" w:rsidP="00B478B7">
      <w:pPr>
        <w:rPr>
          <w:rFonts w:ascii="Liberation Serif" w:hAnsi="Liberation Serif"/>
          <w:vertAlign w:val="subscript"/>
        </w:rPr>
      </w:pPr>
    </w:p>
    <w:p w14:paraId="384520F0" w14:textId="77777777" w:rsidR="00B478B7" w:rsidRPr="00B478B7" w:rsidRDefault="00B478B7" w:rsidP="00B478B7">
      <w:pPr>
        <w:rPr>
          <w:rFonts w:ascii="Liberation Serif" w:hAnsi="Liberation Serif"/>
          <w:vertAlign w:val="subscript"/>
        </w:rPr>
      </w:pPr>
    </w:p>
    <w:p w14:paraId="4F51A6C3" w14:textId="77777777" w:rsidR="00B478B7" w:rsidRPr="00B478B7" w:rsidRDefault="00B478B7" w:rsidP="00B478B7">
      <w:pPr>
        <w:rPr>
          <w:rFonts w:ascii="Liberation Serif" w:hAnsi="Liberation Serif"/>
          <w:vertAlign w:val="subscript"/>
        </w:rPr>
      </w:pPr>
    </w:p>
    <w:p w14:paraId="20042D8D" w14:textId="77777777" w:rsidR="00B478B7" w:rsidRPr="00B478B7" w:rsidRDefault="00B478B7" w:rsidP="00B478B7">
      <w:pPr>
        <w:rPr>
          <w:rFonts w:ascii="Liberation Serif" w:hAnsi="Liberation Serif"/>
          <w:vertAlign w:val="subscript"/>
        </w:rPr>
      </w:pPr>
    </w:p>
    <w:p w14:paraId="487B116A" w14:textId="77777777" w:rsidR="00B478B7" w:rsidRPr="00B478B7" w:rsidRDefault="00B478B7" w:rsidP="00B478B7">
      <w:pPr>
        <w:rPr>
          <w:rFonts w:ascii="Liberation Serif" w:hAnsi="Liberation Serif"/>
          <w:vertAlign w:val="subscript"/>
        </w:rPr>
      </w:pPr>
    </w:p>
    <w:p w14:paraId="2A60BB5C" w14:textId="77777777" w:rsidR="00B478B7" w:rsidRPr="00B478B7" w:rsidRDefault="00B478B7" w:rsidP="00B478B7">
      <w:pPr>
        <w:rPr>
          <w:rFonts w:ascii="Liberation Serif" w:hAnsi="Liberation Serif"/>
          <w:vertAlign w:val="subscript"/>
        </w:rPr>
      </w:pPr>
    </w:p>
    <w:p w14:paraId="1C768BD5" w14:textId="77777777" w:rsidR="00B478B7" w:rsidRPr="00B478B7" w:rsidRDefault="00B478B7" w:rsidP="00B478B7">
      <w:pPr>
        <w:rPr>
          <w:rFonts w:ascii="Liberation Serif" w:hAnsi="Liberation Serif"/>
          <w:vertAlign w:val="subscript"/>
        </w:rPr>
      </w:pPr>
    </w:p>
    <w:p w14:paraId="314355C9" w14:textId="77777777" w:rsidR="00B478B7" w:rsidRPr="00B478B7" w:rsidRDefault="00B478B7" w:rsidP="00B478B7">
      <w:pPr>
        <w:rPr>
          <w:rFonts w:ascii="Liberation Serif" w:hAnsi="Liberation Serif"/>
          <w:vertAlign w:val="subscript"/>
        </w:rPr>
      </w:pPr>
    </w:p>
    <w:p w14:paraId="27DCCE3E" w14:textId="77777777" w:rsidR="00B478B7" w:rsidRPr="00B478B7" w:rsidRDefault="00B478B7" w:rsidP="00B478B7">
      <w:pPr>
        <w:rPr>
          <w:rFonts w:ascii="Liberation Serif" w:hAnsi="Liberation Serif"/>
          <w:vertAlign w:val="subscript"/>
        </w:rPr>
      </w:pPr>
    </w:p>
    <w:p w14:paraId="3DE0543C" w14:textId="77777777" w:rsidR="00B478B7" w:rsidRPr="00B478B7" w:rsidRDefault="00B478B7" w:rsidP="00B478B7">
      <w:pPr>
        <w:rPr>
          <w:rFonts w:ascii="Liberation Serif" w:hAnsi="Liberation Serif"/>
          <w:vertAlign w:val="subscript"/>
        </w:rPr>
      </w:pPr>
    </w:p>
    <w:p w14:paraId="0D07E634" w14:textId="77777777" w:rsidR="00B478B7" w:rsidRPr="00B478B7" w:rsidRDefault="00B478B7" w:rsidP="00B478B7">
      <w:pPr>
        <w:rPr>
          <w:rFonts w:ascii="Liberation Serif" w:hAnsi="Liberation Serif"/>
          <w:vertAlign w:val="subscript"/>
        </w:rPr>
      </w:pPr>
    </w:p>
    <w:p w14:paraId="275077AA" w14:textId="77777777" w:rsidR="00B478B7" w:rsidRPr="00B478B7" w:rsidRDefault="00B478B7" w:rsidP="00B478B7">
      <w:pPr>
        <w:rPr>
          <w:rFonts w:ascii="Liberation Serif" w:hAnsi="Liberation Serif"/>
          <w:vertAlign w:val="subscript"/>
        </w:rPr>
      </w:pPr>
    </w:p>
    <w:p w14:paraId="60D8B2AE" w14:textId="77777777" w:rsidR="00B478B7" w:rsidRPr="00B478B7" w:rsidRDefault="00B478B7" w:rsidP="00B478B7">
      <w:pPr>
        <w:rPr>
          <w:rFonts w:ascii="Liberation Serif" w:hAnsi="Liberation Serif"/>
          <w:vertAlign w:val="subscript"/>
        </w:rPr>
      </w:pPr>
    </w:p>
    <w:p w14:paraId="1513A6B2" w14:textId="77777777" w:rsidR="00B478B7" w:rsidRPr="00B478B7" w:rsidRDefault="00B478B7" w:rsidP="00B478B7">
      <w:pPr>
        <w:rPr>
          <w:rFonts w:ascii="Liberation Serif" w:hAnsi="Liberation Serif"/>
          <w:vertAlign w:val="subscript"/>
        </w:rPr>
      </w:pPr>
    </w:p>
    <w:p w14:paraId="4F987C5B" w14:textId="66CDD732" w:rsidR="00B478B7" w:rsidRPr="008C3CC1" w:rsidRDefault="00B478B7" w:rsidP="008C3CC1">
      <w:pPr>
        <w:pStyle w:val="Heading2"/>
        <w:jc w:val="center"/>
        <w:rPr>
          <w:rFonts w:ascii="Liberation Serif" w:hAnsi="Liberation Serif"/>
          <w:sz w:val="32"/>
          <w:szCs w:val="32"/>
          <w:vertAlign w:val="subscript"/>
        </w:rPr>
      </w:pPr>
      <w:r w:rsidRPr="00B478B7">
        <w:rPr>
          <w:rFonts w:ascii="Liberation Serif" w:hAnsi="Liberation Serif"/>
          <w:sz w:val="32"/>
          <w:szCs w:val="32"/>
          <w:vertAlign w:val="subscript"/>
        </w:rPr>
        <w:lastRenderedPageBreak/>
        <w:t>Objectives</w:t>
      </w:r>
    </w:p>
    <w:p w14:paraId="2F10CBCE" w14:textId="25D236F4" w:rsidR="00B478B7" w:rsidRPr="00B478B7" w:rsidDel="00F804DF" w:rsidRDefault="00B478B7" w:rsidP="00B478B7">
      <w:pPr>
        <w:ind w:firstLine="720"/>
        <w:rPr>
          <w:del w:id="6" w:author="Panton, Lyndon M" w:date="2023-11-10T13:18:00Z"/>
          <w:rFonts w:ascii="Liberation Serif" w:hAnsi="Liberation Serif"/>
          <w:sz w:val="28"/>
          <w:szCs w:val="28"/>
          <w:vertAlign w:val="subscript"/>
        </w:rPr>
      </w:pPr>
      <w:del w:id="7" w:author="Panton, Lyndon M" w:date="2023-11-10T13:18:00Z">
        <w:r w:rsidRPr="00B478B7" w:rsidDel="00F804DF">
          <w:rPr>
            <w:rFonts w:ascii="Liberation Serif" w:hAnsi="Liberation Serif"/>
            <w:sz w:val="28"/>
            <w:szCs w:val="28"/>
            <w:vertAlign w:val="subscript"/>
          </w:rPr>
          <w:delText>The objective of this part is to write a report that describes the game design and specification of the</w:delText>
        </w:r>
      </w:del>
    </w:p>
    <w:p w14:paraId="326767B7" w14:textId="0C930064" w:rsidR="00B478B7" w:rsidRPr="00B478B7" w:rsidDel="000D202C" w:rsidRDefault="00B478B7" w:rsidP="00B478B7">
      <w:pPr>
        <w:rPr>
          <w:del w:id="8" w:author="Panton, Lyndon M" w:date="2023-11-09T19:30:00Z"/>
          <w:rFonts w:ascii="Liberation Serif" w:hAnsi="Liberation Serif"/>
          <w:sz w:val="28"/>
          <w:szCs w:val="28"/>
          <w:vertAlign w:val="subscript"/>
        </w:rPr>
      </w:pPr>
      <w:del w:id="9" w:author="Panton, Lyndon M" w:date="2023-11-10T13:18:00Z">
        <w:r w:rsidRPr="00B478B7" w:rsidDel="00F804DF">
          <w:rPr>
            <w:rFonts w:ascii="Liberation Serif" w:hAnsi="Liberation Serif"/>
            <w:sz w:val="28"/>
            <w:szCs w:val="28"/>
            <w:vertAlign w:val="subscript"/>
          </w:rPr>
          <w:delText>game that you will develop for the second part. A PDF of about 8 pages long must be submitted</w:delText>
        </w:r>
      </w:del>
      <w:del w:id="10" w:author="Panton, Lyndon M" w:date="2023-11-09T19:30:00Z">
        <w:r w:rsidRPr="00B478B7" w:rsidDel="000D202C">
          <w:rPr>
            <w:rFonts w:ascii="Liberation Serif" w:hAnsi="Liberation Serif"/>
            <w:sz w:val="28"/>
            <w:szCs w:val="28"/>
            <w:vertAlign w:val="subscript"/>
          </w:rPr>
          <w:delText>, which</w:delText>
        </w:r>
      </w:del>
    </w:p>
    <w:p w14:paraId="36E921FF" w14:textId="77995841" w:rsidR="00B478B7" w:rsidDel="00F804DF" w:rsidRDefault="00B478B7" w:rsidP="000D202C">
      <w:pPr>
        <w:rPr>
          <w:del w:id="11" w:author="Panton, Lyndon M" w:date="2023-11-10T13:18:00Z"/>
          <w:rFonts w:ascii="Liberation Serif" w:hAnsi="Liberation Serif"/>
          <w:sz w:val="28"/>
          <w:szCs w:val="28"/>
          <w:vertAlign w:val="subscript"/>
        </w:rPr>
      </w:pPr>
      <w:del w:id="12" w:author="Panton, Lyndon M" w:date="2023-11-09T19:30:00Z">
        <w:r w:rsidRPr="00B478B7" w:rsidDel="000D202C">
          <w:rPr>
            <w:rFonts w:ascii="Liberation Serif" w:hAnsi="Liberation Serif"/>
            <w:sz w:val="28"/>
            <w:szCs w:val="28"/>
            <w:vertAlign w:val="subscript"/>
          </w:rPr>
          <w:delText>should include:</w:delText>
        </w:r>
      </w:del>
    </w:p>
    <w:p w14:paraId="02FC63D5" w14:textId="77777777" w:rsidR="007B28E8" w:rsidRPr="00B478B7" w:rsidRDefault="007B28E8" w:rsidP="007B28E8">
      <w:pPr>
        <w:rPr>
          <w:rFonts w:ascii="Liberation Serif" w:hAnsi="Liberation Serif"/>
          <w:sz w:val="28"/>
          <w:szCs w:val="28"/>
          <w:vertAlign w:val="subscript"/>
        </w:rPr>
      </w:pPr>
    </w:p>
    <w:p w14:paraId="37BD1A7B" w14:textId="77777777" w:rsidR="007B28E8" w:rsidRDefault="00B478B7" w:rsidP="007B28E8">
      <w:pPr>
        <w:pStyle w:val="Heading2"/>
        <w:jc w:val="center"/>
        <w:rPr>
          <w:vertAlign w:val="subscript"/>
        </w:rPr>
      </w:pPr>
      <w:r w:rsidRPr="00B478B7">
        <w:rPr>
          <w:vertAlign w:val="subscript"/>
        </w:rPr>
        <w:t>Overview</w:t>
      </w:r>
    </w:p>
    <w:p w14:paraId="28C9FECB" w14:textId="4263A60A" w:rsidR="00B478B7" w:rsidDel="00F804DF" w:rsidRDefault="00B478B7" w:rsidP="007B28E8">
      <w:pPr>
        <w:jc w:val="center"/>
        <w:rPr>
          <w:del w:id="13" w:author="Panton, Lyndon M" w:date="2023-11-10T13:17:00Z"/>
          <w:rFonts w:ascii="Liberation Serif" w:hAnsi="Liberation Serif"/>
          <w:sz w:val="28"/>
          <w:szCs w:val="28"/>
          <w:vertAlign w:val="subscript"/>
        </w:rPr>
      </w:pPr>
      <w:del w:id="14" w:author="Panton, Lyndon M" w:date="2023-11-10T13:17:00Z">
        <w:r w:rsidRPr="00B478B7" w:rsidDel="00F804DF">
          <w:rPr>
            <w:rFonts w:ascii="Liberation Serif" w:hAnsi="Liberation Serif"/>
            <w:sz w:val="28"/>
            <w:szCs w:val="28"/>
            <w:vertAlign w:val="subscript"/>
          </w:rPr>
          <w:delText>A short description about what the game is about (max. 250 words).</w:delText>
        </w:r>
      </w:del>
    </w:p>
    <w:p w14:paraId="32FBFBC3" w14:textId="54BCB7B7" w:rsidR="008C3CC1" w:rsidRDefault="008C3CC1" w:rsidP="008C3CC1">
      <w:pPr>
        <w:rPr>
          <w:rFonts w:ascii="Liberation Serif" w:hAnsi="Liberation Serif"/>
          <w:sz w:val="28"/>
          <w:szCs w:val="28"/>
          <w:vertAlign w:val="subscript"/>
        </w:rPr>
      </w:pPr>
      <w:r>
        <w:rPr>
          <w:rFonts w:ascii="Liberation Serif" w:hAnsi="Liberation Serif"/>
          <w:sz w:val="28"/>
          <w:szCs w:val="28"/>
          <w:vertAlign w:val="subscript"/>
        </w:rPr>
        <w:t>The player begins in their own small island. The player will be able to craft and build equipment to assist them in managing their island</w:t>
      </w:r>
      <w:r w:rsidR="001F295B">
        <w:rPr>
          <w:rFonts w:ascii="Liberation Serif" w:hAnsi="Liberation Serif"/>
          <w:sz w:val="28"/>
          <w:szCs w:val="28"/>
          <w:vertAlign w:val="subscript"/>
        </w:rPr>
        <w:t xml:space="preserve">. </w:t>
      </w:r>
      <w:del w:id="15" w:author="Panton, Lyndon M" w:date="2023-11-10T13:12:00Z">
        <w:r w:rsidR="001F295B" w:rsidDel="002121B0">
          <w:rPr>
            <w:rFonts w:ascii="Liberation Serif" w:hAnsi="Liberation Serif"/>
            <w:sz w:val="28"/>
            <w:szCs w:val="28"/>
            <w:vertAlign w:val="subscript"/>
          </w:rPr>
          <w:delText>Their</w:delText>
        </w:r>
      </w:del>
      <w:ins w:id="16" w:author="Panton, Lyndon M" w:date="2023-11-10T13:12:00Z">
        <w:r w:rsidR="002121B0">
          <w:rPr>
            <w:rFonts w:ascii="Liberation Serif" w:hAnsi="Liberation Serif"/>
            <w:sz w:val="28"/>
            <w:szCs w:val="28"/>
            <w:vertAlign w:val="subscript"/>
          </w:rPr>
          <w:t>There</w:t>
        </w:r>
      </w:ins>
      <w:r w:rsidR="001F295B">
        <w:rPr>
          <w:rFonts w:ascii="Liberation Serif" w:hAnsi="Liberation Serif"/>
          <w:sz w:val="28"/>
          <w:szCs w:val="28"/>
          <w:vertAlign w:val="subscript"/>
        </w:rPr>
        <w:t xml:space="preserve"> will be animals and pets the player can befriend and care for on the island, as well as dangerous creatures for the player to deal with. Tasks will depend on what the in-game current season is as well as specific “events” that take place.</w:t>
      </w:r>
    </w:p>
    <w:p w14:paraId="60C2E5C4" w14:textId="77777777" w:rsidR="007B28E8" w:rsidRPr="00B478B7" w:rsidRDefault="007B28E8" w:rsidP="00B478B7">
      <w:pPr>
        <w:rPr>
          <w:rFonts w:ascii="Liberation Serif" w:hAnsi="Liberation Serif"/>
          <w:sz w:val="28"/>
          <w:szCs w:val="28"/>
          <w:vertAlign w:val="subscript"/>
        </w:rPr>
      </w:pPr>
    </w:p>
    <w:p w14:paraId="5193A43D" w14:textId="77777777" w:rsidR="007B28E8" w:rsidRDefault="00B478B7" w:rsidP="007B28E8">
      <w:pPr>
        <w:pStyle w:val="Heading2"/>
        <w:jc w:val="center"/>
        <w:rPr>
          <w:vertAlign w:val="subscript"/>
        </w:rPr>
      </w:pPr>
      <w:r w:rsidRPr="00B478B7">
        <w:rPr>
          <w:vertAlign w:val="subscript"/>
        </w:rPr>
        <w:t>Gameplay</w:t>
      </w:r>
    </w:p>
    <w:p w14:paraId="68406C56" w14:textId="43237EA0" w:rsidR="00B478B7" w:rsidRPr="00B478B7" w:rsidDel="00893B64" w:rsidRDefault="00B478B7" w:rsidP="007B28E8">
      <w:pPr>
        <w:jc w:val="center"/>
        <w:rPr>
          <w:del w:id="17" w:author="Panton, Lyndon M" w:date="2023-11-10T13:29:00Z"/>
          <w:rFonts w:ascii="Liberation Serif" w:hAnsi="Liberation Serif"/>
          <w:sz w:val="28"/>
          <w:szCs w:val="28"/>
          <w:vertAlign w:val="subscript"/>
        </w:rPr>
      </w:pPr>
      <w:del w:id="18" w:author="Panton, Lyndon M" w:date="2023-11-10T13:29:00Z">
        <w:r w:rsidRPr="00B478B7" w:rsidDel="00893B64">
          <w:rPr>
            <w:rFonts w:ascii="Liberation Serif" w:hAnsi="Liberation Serif"/>
            <w:sz w:val="28"/>
            <w:szCs w:val="28"/>
            <w:vertAlign w:val="subscript"/>
          </w:rPr>
          <w:delText>Main components of your game. Describe those that make your game unique and are</w:delText>
        </w:r>
      </w:del>
    </w:p>
    <w:p w14:paraId="0A892119" w14:textId="49176604" w:rsidR="00B478B7" w:rsidRPr="00B478B7" w:rsidDel="00893B64" w:rsidRDefault="00B478B7" w:rsidP="007B28E8">
      <w:pPr>
        <w:jc w:val="center"/>
        <w:rPr>
          <w:del w:id="19" w:author="Panton, Lyndon M" w:date="2023-11-10T13:29:00Z"/>
          <w:rFonts w:ascii="Liberation Serif" w:hAnsi="Liberation Serif"/>
          <w:sz w:val="28"/>
          <w:szCs w:val="28"/>
          <w:vertAlign w:val="subscript"/>
        </w:rPr>
      </w:pPr>
      <w:del w:id="20" w:author="Panton, Lyndon M" w:date="2023-11-10T13:29:00Z">
        <w:r w:rsidRPr="00B478B7" w:rsidDel="00893B64">
          <w:rPr>
            <w:rFonts w:ascii="Liberation Serif" w:hAnsi="Liberation Serif"/>
            <w:sz w:val="28"/>
            <w:szCs w:val="28"/>
            <w:vertAlign w:val="subscript"/>
          </w:rPr>
          <w:delText xml:space="preserve">necessary for your game to work, </w:delText>
        </w:r>
      </w:del>
      <w:del w:id="21" w:author="Panton, Lyndon M" w:date="2023-11-10T13:18:00Z">
        <w:r w:rsidRPr="00B478B7" w:rsidDel="00F804DF">
          <w:rPr>
            <w:rFonts w:ascii="Liberation Serif" w:hAnsi="Liberation Serif"/>
            <w:sz w:val="28"/>
            <w:szCs w:val="28"/>
            <w:vertAlign w:val="subscript"/>
          </w:rPr>
          <w:delText>and also</w:delText>
        </w:r>
      </w:del>
      <w:del w:id="22" w:author="Panton, Lyndon M" w:date="2023-11-10T13:29:00Z">
        <w:r w:rsidRPr="00B478B7" w:rsidDel="00893B64">
          <w:rPr>
            <w:rFonts w:ascii="Liberation Serif" w:hAnsi="Liberation Serif"/>
            <w:sz w:val="28"/>
            <w:szCs w:val="28"/>
            <w:vertAlign w:val="subscript"/>
          </w:rPr>
          <w:delText xml:space="preserve"> the ones that aim to enhance enjoyment but are not vital.</w:delText>
        </w:r>
      </w:del>
    </w:p>
    <w:p w14:paraId="0DFF93AE" w14:textId="4FC8245F" w:rsidR="00F804DF" w:rsidRDefault="00B478B7" w:rsidP="00893B64">
      <w:pPr>
        <w:jc w:val="center"/>
        <w:rPr>
          <w:rFonts w:ascii="Liberation Serif" w:hAnsi="Liberation Serif"/>
          <w:sz w:val="28"/>
          <w:szCs w:val="28"/>
          <w:vertAlign w:val="subscript"/>
        </w:rPr>
      </w:pPr>
      <w:del w:id="23" w:author="Panton, Lyndon M" w:date="2023-11-10T13:29:00Z">
        <w:r w:rsidRPr="00B478B7" w:rsidDel="00893B64">
          <w:rPr>
            <w:rFonts w:ascii="Liberation Serif" w:hAnsi="Liberation Serif"/>
            <w:sz w:val="28"/>
            <w:szCs w:val="28"/>
            <w:vertAlign w:val="subscript"/>
          </w:rPr>
          <w:delText>In short, components of the game, and how will the game work.</w:delText>
        </w:r>
      </w:del>
      <w:ins w:id="24" w:author="Panton, Lyndon M" w:date="2023-11-10T13:18:00Z">
        <w:r w:rsidR="00F804DF">
          <w:rPr>
            <w:rFonts w:ascii="Liberation Serif" w:hAnsi="Liberation Serif"/>
            <w:sz w:val="28"/>
            <w:szCs w:val="28"/>
            <w:vertAlign w:val="subscript"/>
          </w:rPr>
          <w:t>The primary gameplay features will be crafting, farming</w:t>
        </w:r>
      </w:ins>
      <w:ins w:id="25" w:author="Panton, Lyndon M" w:date="2023-11-10T13:19:00Z">
        <w:r w:rsidR="002A3D71">
          <w:rPr>
            <w:rFonts w:ascii="Liberation Serif" w:hAnsi="Liberation Serif"/>
            <w:sz w:val="28"/>
            <w:szCs w:val="28"/>
            <w:vertAlign w:val="subscript"/>
          </w:rPr>
          <w:t>,</w:t>
        </w:r>
      </w:ins>
      <w:ins w:id="26" w:author="Panton, Lyndon M" w:date="2023-11-10T13:18:00Z">
        <w:r w:rsidR="00F804DF">
          <w:rPr>
            <w:rFonts w:ascii="Liberation Serif" w:hAnsi="Liberation Serif"/>
            <w:sz w:val="28"/>
            <w:szCs w:val="28"/>
            <w:vertAlign w:val="subscript"/>
          </w:rPr>
          <w:t xml:space="preserve"> </w:t>
        </w:r>
      </w:ins>
      <w:ins w:id="27" w:author="Panton, Lyndon M" w:date="2023-11-10T13:19:00Z">
        <w:r w:rsidR="002A3D71">
          <w:rPr>
            <w:rFonts w:ascii="Liberation Serif" w:hAnsi="Liberation Serif"/>
            <w:sz w:val="28"/>
            <w:szCs w:val="28"/>
            <w:vertAlign w:val="subscript"/>
          </w:rPr>
          <w:t xml:space="preserve">and </w:t>
        </w:r>
        <w:r w:rsidR="00F804DF">
          <w:rPr>
            <w:rFonts w:ascii="Liberation Serif" w:hAnsi="Liberation Serif"/>
            <w:sz w:val="28"/>
            <w:szCs w:val="28"/>
            <w:vertAlign w:val="subscript"/>
          </w:rPr>
          <w:t xml:space="preserve">fighting. </w:t>
        </w:r>
        <w:r w:rsidR="002A3D71">
          <w:rPr>
            <w:rFonts w:ascii="Liberation Serif" w:hAnsi="Liberation Serif"/>
            <w:sz w:val="28"/>
            <w:szCs w:val="28"/>
            <w:vertAlign w:val="subscript"/>
          </w:rPr>
          <w:t xml:space="preserve">The game should have a day/night cycle and players will </w:t>
        </w:r>
      </w:ins>
      <w:ins w:id="28" w:author="Panton, Lyndon M" w:date="2023-11-10T13:20:00Z">
        <w:r w:rsidR="002A3D71">
          <w:rPr>
            <w:rFonts w:ascii="Liberation Serif" w:hAnsi="Liberation Serif"/>
            <w:sz w:val="28"/>
            <w:szCs w:val="28"/>
            <w:vertAlign w:val="subscript"/>
          </w:rPr>
          <w:t xml:space="preserve">have a different experience depending on the current time. Gameplay will be generally simplistic from a user’s point of view, </w:t>
        </w:r>
      </w:ins>
      <w:ins w:id="29" w:author="Panton, Lyndon M" w:date="2023-11-10T13:21:00Z">
        <w:r w:rsidR="002A3D71">
          <w:rPr>
            <w:rFonts w:ascii="Liberation Serif" w:hAnsi="Liberation Serif"/>
            <w:sz w:val="28"/>
            <w:szCs w:val="28"/>
            <w:vertAlign w:val="subscript"/>
          </w:rPr>
          <w:t xml:space="preserve">with it not intended to be very difficult in the sense of reaction time, but rather resource management and thinking ahead of what will be needed for </w:t>
        </w:r>
      </w:ins>
      <w:ins w:id="30" w:author="Panton, Lyndon M" w:date="2023-11-10T13:22:00Z">
        <w:r w:rsidR="002A3D71">
          <w:rPr>
            <w:rFonts w:ascii="Liberation Serif" w:hAnsi="Liberation Serif"/>
            <w:sz w:val="28"/>
            <w:szCs w:val="28"/>
            <w:vertAlign w:val="subscript"/>
          </w:rPr>
          <w:t>future scenarios.</w:t>
        </w:r>
        <w:r w:rsidR="00BC6729">
          <w:rPr>
            <w:rFonts w:ascii="Liberation Serif" w:hAnsi="Liberation Serif"/>
            <w:sz w:val="28"/>
            <w:szCs w:val="28"/>
            <w:vertAlign w:val="subscript"/>
          </w:rPr>
          <w:t xml:space="preserve"> Interactions such as crafting, mining, chopping wood, etc.</w:t>
        </w:r>
      </w:ins>
      <w:ins w:id="31" w:author="Panton, Lyndon M" w:date="2023-11-10T13:23:00Z">
        <w:r w:rsidR="00BC6729">
          <w:rPr>
            <w:rFonts w:ascii="Liberation Serif" w:hAnsi="Liberation Serif"/>
            <w:sz w:val="28"/>
            <w:szCs w:val="28"/>
            <w:vertAlign w:val="subscript"/>
          </w:rPr>
          <w:t xml:space="preserve"> will be done via </w:t>
        </w:r>
      </w:ins>
      <w:ins w:id="32" w:author="Panton, Lyndon M" w:date="2023-11-10T13:24:00Z">
        <w:r w:rsidR="00BC6729">
          <w:rPr>
            <w:rFonts w:ascii="Liberation Serif" w:hAnsi="Liberation Serif"/>
            <w:sz w:val="28"/>
            <w:szCs w:val="28"/>
            <w:vertAlign w:val="subscript"/>
          </w:rPr>
          <w:t>short, repeated</w:t>
        </w:r>
      </w:ins>
      <w:ins w:id="33" w:author="Panton, Lyndon M" w:date="2023-11-10T13:23:00Z">
        <w:r w:rsidR="00BC6729">
          <w:rPr>
            <w:rFonts w:ascii="Liberation Serif" w:hAnsi="Liberation Serif"/>
            <w:sz w:val="28"/>
            <w:szCs w:val="28"/>
            <w:vertAlign w:val="subscript"/>
          </w:rPr>
          <w:t xml:space="preserve"> animations with a visible timer</w:t>
        </w:r>
      </w:ins>
      <w:ins w:id="34" w:author="Panton, Lyndon M" w:date="2023-11-10T13:22:00Z">
        <w:r w:rsidR="00BC6729">
          <w:rPr>
            <w:rFonts w:ascii="Liberation Serif" w:hAnsi="Liberation Serif"/>
            <w:sz w:val="28"/>
            <w:szCs w:val="28"/>
            <w:vertAlign w:val="subscript"/>
          </w:rPr>
          <w:t xml:space="preserve"> </w:t>
        </w:r>
      </w:ins>
      <w:ins w:id="35" w:author="Panton, Lyndon M" w:date="2023-11-10T13:24:00Z">
        <w:r w:rsidR="00BC6729">
          <w:rPr>
            <w:rFonts w:ascii="Liberation Serif" w:hAnsi="Liberation Serif"/>
            <w:sz w:val="28"/>
            <w:szCs w:val="28"/>
            <w:vertAlign w:val="subscript"/>
          </w:rPr>
          <w:t>to</w:t>
        </w:r>
      </w:ins>
      <w:ins w:id="36" w:author="Panton, Lyndon M" w:date="2023-11-10T13:22:00Z">
        <w:r w:rsidR="00BC6729">
          <w:rPr>
            <w:rFonts w:ascii="Liberation Serif" w:hAnsi="Liberation Serif"/>
            <w:sz w:val="28"/>
            <w:szCs w:val="28"/>
            <w:vertAlign w:val="subscript"/>
          </w:rPr>
          <w:t xml:space="preserve"> enhance the player experience and </w:t>
        </w:r>
      </w:ins>
      <w:ins w:id="37" w:author="Panton, Lyndon M" w:date="2023-11-10T13:23:00Z">
        <w:r w:rsidR="00BC6729">
          <w:rPr>
            <w:rFonts w:ascii="Liberation Serif" w:hAnsi="Liberation Serif"/>
            <w:sz w:val="28"/>
            <w:szCs w:val="28"/>
            <w:vertAlign w:val="subscript"/>
          </w:rPr>
          <w:t>fit in with the simpler aesthetic of the game</w:t>
        </w:r>
      </w:ins>
      <w:ins w:id="38" w:author="Panton, Lyndon M" w:date="2023-11-10T13:24:00Z">
        <w:r w:rsidR="00BC6729">
          <w:rPr>
            <w:rFonts w:ascii="Liberation Serif" w:hAnsi="Liberation Serif"/>
            <w:sz w:val="28"/>
            <w:szCs w:val="28"/>
            <w:vertAlign w:val="subscript"/>
          </w:rPr>
          <w:t xml:space="preserve">. Additionally, players can choose to have enemies turned on or off, and can battle them if they choose, there will also be friendly creatures (and possibly NPCs) a </w:t>
        </w:r>
      </w:ins>
      <w:ins w:id="39" w:author="Panton, Lyndon M" w:date="2023-11-10T13:25:00Z">
        <w:r w:rsidR="00BC6729">
          <w:rPr>
            <w:rFonts w:ascii="Liberation Serif" w:hAnsi="Liberation Serif"/>
            <w:sz w:val="28"/>
            <w:szCs w:val="28"/>
            <w:vertAlign w:val="subscript"/>
          </w:rPr>
          <w:t xml:space="preserve">player can choose to befriend and interact with. Other features including fishing, forging, </w:t>
        </w:r>
      </w:ins>
      <w:ins w:id="40" w:author="Panton, Lyndon M" w:date="2023-11-10T13:29:00Z">
        <w:r w:rsidR="00465E2B">
          <w:rPr>
            <w:rFonts w:ascii="Liberation Serif" w:hAnsi="Liberation Serif"/>
            <w:sz w:val="28"/>
            <w:szCs w:val="28"/>
            <w:vertAlign w:val="subscript"/>
          </w:rPr>
          <w:t>etc.</w:t>
        </w:r>
      </w:ins>
    </w:p>
    <w:p w14:paraId="5DF8F9D9" w14:textId="77777777" w:rsidR="001E2E12" w:rsidDel="00235971" w:rsidRDefault="001E2E12" w:rsidP="007B28E8">
      <w:pPr>
        <w:jc w:val="center"/>
        <w:rPr>
          <w:del w:id="41" w:author="Panton, Lyndon M" w:date="2023-11-10T03:01:00Z"/>
          <w:rFonts w:ascii="Liberation Serif" w:hAnsi="Liberation Serif"/>
          <w:sz w:val="28"/>
          <w:szCs w:val="28"/>
          <w:vertAlign w:val="subscript"/>
        </w:rPr>
      </w:pPr>
    </w:p>
    <w:p w14:paraId="1678D890" w14:textId="77777777" w:rsidR="001E2E12" w:rsidRPr="00B478B7" w:rsidDel="00235971" w:rsidRDefault="001E2E12" w:rsidP="001E2E12">
      <w:pPr>
        <w:rPr>
          <w:del w:id="42" w:author="Panton, Lyndon M" w:date="2023-11-10T03:01:00Z"/>
          <w:rFonts w:ascii="Liberation Serif" w:hAnsi="Liberation Serif"/>
          <w:sz w:val="28"/>
          <w:szCs w:val="28"/>
          <w:vertAlign w:val="subscript"/>
        </w:rPr>
      </w:pPr>
    </w:p>
    <w:p w14:paraId="01D080FB" w14:textId="77777777" w:rsidR="00B478B7" w:rsidRPr="00B478B7" w:rsidRDefault="00B478B7">
      <w:pPr>
        <w:rPr>
          <w:rFonts w:ascii="Liberation Serif" w:hAnsi="Liberation Serif"/>
          <w:sz w:val="28"/>
          <w:szCs w:val="28"/>
          <w:vertAlign w:val="subscript"/>
        </w:rPr>
        <w:pPrChange w:id="43" w:author="Panton, Lyndon M" w:date="2023-11-10T03:01:00Z">
          <w:pPr>
            <w:jc w:val="center"/>
          </w:pPr>
        </w:pPrChange>
      </w:pPr>
      <w:del w:id="44" w:author="Panton, Lyndon M" w:date="2023-11-10T03:01:00Z">
        <w:r w:rsidRPr="00B478B7" w:rsidDel="00235971">
          <w:rPr>
            <w:rFonts w:ascii="Liberation Serif" w:hAnsi="Liberation Serif"/>
            <w:sz w:val="28"/>
            <w:szCs w:val="28"/>
            <w:vertAlign w:val="subscript"/>
          </w:rPr>
          <w:delText>3</w:delText>
        </w:r>
      </w:del>
    </w:p>
    <w:p w14:paraId="454414BC" w14:textId="77777777" w:rsidR="007B28E8" w:rsidRDefault="00B478B7" w:rsidP="007B28E8">
      <w:pPr>
        <w:pStyle w:val="Heading2"/>
        <w:jc w:val="center"/>
        <w:rPr>
          <w:vertAlign w:val="subscript"/>
        </w:rPr>
      </w:pPr>
      <w:r w:rsidRPr="00B478B7">
        <w:rPr>
          <w:vertAlign w:val="subscript"/>
        </w:rPr>
        <w:t>Interface</w:t>
      </w:r>
    </w:p>
    <w:p w14:paraId="36F0CD4A" w14:textId="60077571" w:rsidR="00B478B7" w:rsidDel="00F804DF" w:rsidRDefault="00B478B7" w:rsidP="007B28E8">
      <w:pPr>
        <w:jc w:val="center"/>
        <w:rPr>
          <w:del w:id="45" w:author="Panton, Lyndon M" w:date="2023-11-10T13:17:00Z"/>
          <w:rFonts w:ascii="Liberation Serif" w:hAnsi="Liberation Serif"/>
          <w:sz w:val="28"/>
          <w:szCs w:val="28"/>
          <w:vertAlign w:val="subscript"/>
        </w:rPr>
      </w:pPr>
      <w:del w:id="46" w:author="Panton, Lyndon M" w:date="2023-11-10T13:17:00Z">
        <w:r w:rsidRPr="00B478B7" w:rsidDel="00F804DF">
          <w:rPr>
            <w:rFonts w:ascii="Liberation Serif" w:hAnsi="Liberation Serif"/>
            <w:sz w:val="28"/>
            <w:szCs w:val="28"/>
            <w:vertAlign w:val="subscript"/>
          </w:rPr>
          <w:delText>Description of the intended controls and Head Up Display / GUI.</w:delText>
        </w:r>
      </w:del>
    </w:p>
    <w:p w14:paraId="3AA26BCC" w14:textId="77777777" w:rsidR="00FB0BE2" w:rsidDel="00F804DF" w:rsidRDefault="00FB0BE2" w:rsidP="00FB0BE2">
      <w:pPr>
        <w:jc w:val="center"/>
        <w:rPr>
          <w:del w:id="47" w:author="Panton, Lyndon M" w:date="2023-11-10T13:17:00Z"/>
          <w:rFonts w:ascii="Liberation Serif" w:hAnsi="Liberation Serif"/>
          <w:sz w:val="28"/>
          <w:szCs w:val="28"/>
          <w:vertAlign w:val="subscript"/>
        </w:rPr>
      </w:pPr>
    </w:p>
    <w:p w14:paraId="4CE5A86A" w14:textId="5B3C117E" w:rsidR="00A16951" w:rsidRDefault="00FB0BE2" w:rsidP="007465D9">
      <w:pPr>
        <w:rPr>
          <w:rFonts w:ascii="Liberation Serif" w:hAnsi="Liberation Serif"/>
          <w:sz w:val="28"/>
          <w:szCs w:val="28"/>
          <w:vertAlign w:val="subscript"/>
        </w:rPr>
      </w:pPr>
      <w:r>
        <w:rPr>
          <w:rFonts w:ascii="Liberation Serif" w:hAnsi="Liberation Serif"/>
          <w:sz w:val="28"/>
          <w:szCs w:val="28"/>
          <w:vertAlign w:val="subscript"/>
        </w:rPr>
        <w:t>The player should use a mouse to move to the position they clicked on and certain keys to perform actions (craft, attack, eat, sleep, etc.)</w:t>
      </w:r>
      <w:r w:rsidR="000F6FE8">
        <w:rPr>
          <w:rFonts w:ascii="Liberation Serif" w:hAnsi="Liberation Serif"/>
          <w:sz w:val="28"/>
          <w:szCs w:val="28"/>
          <w:vertAlign w:val="subscript"/>
        </w:rPr>
        <w:t>.</w:t>
      </w:r>
    </w:p>
    <w:p w14:paraId="7E721480" w14:textId="68F7CE91" w:rsidR="00A16951" w:rsidRDefault="00A16951" w:rsidP="00A16951">
      <w:pPr>
        <w:rPr>
          <w:rFonts w:ascii="Liberation Serif" w:hAnsi="Liberation Serif"/>
          <w:sz w:val="28"/>
          <w:szCs w:val="28"/>
          <w:vertAlign w:val="subscript"/>
        </w:rPr>
      </w:pPr>
      <w:r>
        <w:rPr>
          <w:rFonts w:ascii="Liberation Serif" w:hAnsi="Liberation Serif"/>
          <w:sz w:val="28"/>
          <w:szCs w:val="28"/>
          <w:vertAlign w:val="subscript"/>
        </w:rPr>
        <w:t>Heart icons should be displayed in the top left corner to denote how much health the player has remaining.</w:t>
      </w:r>
    </w:p>
    <w:p w14:paraId="376FF594" w14:textId="37A420E5" w:rsidR="00FB0BE2" w:rsidRDefault="00A16951" w:rsidP="00A16951">
      <w:pPr>
        <w:rPr>
          <w:rFonts w:ascii="Liberation Serif" w:hAnsi="Liberation Serif"/>
          <w:sz w:val="28"/>
          <w:szCs w:val="28"/>
          <w:vertAlign w:val="subscript"/>
        </w:rPr>
      </w:pPr>
      <w:r>
        <w:rPr>
          <w:rFonts w:ascii="Liberation Serif" w:hAnsi="Liberation Serif"/>
          <w:sz w:val="28"/>
          <w:szCs w:val="28"/>
          <w:vertAlign w:val="subscript"/>
        </w:rPr>
        <w:t>Some type of icon (undecided) should be displayed in the top right corner to denote the player’s current hunger state, and another icon (undecided) should be displayed directly below that icon to denote the player's current thirst state.</w:t>
      </w:r>
    </w:p>
    <w:p w14:paraId="23767692" w14:textId="2109EDC6" w:rsidR="00FB0BE2" w:rsidRDefault="00FB0BE2" w:rsidP="00A16951">
      <w:pPr>
        <w:rPr>
          <w:ins w:id="48" w:author="Panton, Lyndon M" w:date="2023-11-09T19:24:00Z"/>
          <w:rFonts w:ascii="Liberation Serif" w:hAnsi="Liberation Serif"/>
          <w:sz w:val="28"/>
          <w:szCs w:val="28"/>
          <w:vertAlign w:val="subscript"/>
        </w:rPr>
      </w:pPr>
      <w:r>
        <w:rPr>
          <w:rFonts w:ascii="Liberation Serif" w:hAnsi="Liberation Serif"/>
          <w:sz w:val="28"/>
          <w:szCs w:val="28"/>
          <w:vertAlign w:val="subscript"/>
        </w:rPr>
        <w:t>In the centre top position of the GUI, there should be some text denoting the current in-game time</w:t>
      </w:r>
      <w:r w:rsidR="00FE458D">
        <w:rPr>
          <w:rFonts w:ascii="Liberation Serif" w:hAnsi="Liberation Serif"/>
          <w:sz w:val="28"/>
          <w:szCs w:val="28"/>
          <w:vertAlign w:val="subscript"/>
        </w:rPr>
        <w:t>.</w:t>
      </w:r>
    </w:p>
    <w:p w14:paraId="7C45E8B7" w14:textId="56BE92F2" w:rsidR="00623A30" w:rsidRDefault="00623A30" w:rsidP="00A16951">
      <w:pPr>
        <w:rPr>
          <w:rFonts w:ascii="Liberation Serif" w:hAnsi="Liberation Serif"/>
          <w:sz w:val="28"/>
          <w:szCs w:val="28"/>
          <w:vertAlign w:val="subscript"/>
        </w:rPr>
      </w:pPr>
      <w:ins w:id="49" w:author="Panton, Lyndon M" w:date="2023-11-09T19:24:00Z">
        <w:r>
          <w:rPr>
            <w:rFonts w:ascii="Liberation Serif" w:hAnsi="Liberation Serif"/>
            <w:sz w:val="28"/>
            <w:szCs w:val="28"/>
            <w:vertAlign w:val="subscript"/>
          </w:rPr>
          <w:t xml:space="preserve">Players will be able to select what difficulty they want to play at, as well as if they want </w:t>
        </w:r>
      </w:ins>
      <w:ins w:id="50" w:author="Panton, Lyndon M" w:date="2023-11-09T19:25:00Z">
        <w:r>
          <w:rPr>
            <w:rFonts w:ascii="Liberation Serif" w:hAnsi="Liberation Serif"/>
            <w:sz w:val="28"/>
            <w:szCs w:val="28"/>
            <w:vertAlign w:val="subscript"/>
          </w:rPr>
          <w:t>certain features on or off, such as enemies</w:t>
        </w:r>
        <w:r w:rsidR="00023FD7">
          <w:rPr>
            <w:rFonts w:ascii="Liberation Serif" w:hAnsi="Liberation Serif"/>
            <w:sz w:val="28"/>
            <w:szCs w:val="28"/>
            <w:vertAlign w:val="subscript"/>
          </w:rPr>
          <w:t>.</w:t>
        </w:r>
      </w:ins>
    </w:p>
    <w:p w14:paraId="5D338A5F" w14:textId="77777777" w:rsidR="00FE458D" w:rsidRDefault="00FE458D" w:rsidP="00A16951">
      <w:pPr>
        <w:rPr>
          <w:rFonts w:ascii="Liberation Serif" w:hAnsi="Liberation Serif"/>
          <w:sz w:val="28"/>
          <w:szCs w:val="28"/>
          <w:vertAlign w:val="subscript"/>
        </w:rPr>
      </w:pPr>
    </w:p>
    <w:p w14:paraId="7A287C3A" w14:textId="77777777" w:rsidR="007B28E8" w:rsidRDefault="00B478B7" w:rsidP="007B28E8">
      <w:pPr>
        <w:pStyle w:val="Heading2"/>
        <w:jc w:val="center"/>
        <w:rPr>
          <w:vertAlign w:val="subscript"/>
        </w:rPr>
      </w:pPr>
      <w:r w:rsidRPr="00B478B7">
        <w:rPr>
          <w:vertAlign w:val="subscript"/>
        </w:rPr>
        <w:t>Objectives</w:t>
      </w:r>
    </w:p>
    <w:p w14:paraId="4F005AE3" w14:textId="5A8E8E8C" w:rsidR="00B478B7" w:rsidDel="000F6FE8" w:rsidRDefault="00B478B7" w:rsidP="007B28E8">
      <w:pPr>
        <w:jc w:val="center"/>
        <w:rPr>
          <w:del w:id="51" w:author="Panton, Lyndon M" w:date="2023-11-09T19:21:00Z"/>
          <w:rFonts w:ascii="Liberation Serif" w:hAnsi="Liberation Serif"/>
          <w:sz w:val="28"/>
          <w:szCs w:val="28"/>
          <w:vertAlign w:val="subscript"/>
        </w:rPr>
      </w:pPr>
      <w:del w:id="52" w:author="Panton, Lyndon M" w:date="2023-11-10T13:28:00Z">
        <w:r w:rsidRPr="00B478B7" w:rsidDel="001B700D">
          <w:rPr>
            <w:rFonts w:ascii="Liberation Serif" w:hAnsi="Liberation Serif"/>
            <w:sz w:val="28"/>
            <w:szCs w:val="28"/>
            <w:vertAlign w:val="subscript"/>
          </w:rPr>
          <w:delText>Description of the objectives to be accomplished by the player.</w:delText>
        </w:r>
      </w:del>
    </w:p>
    <w:p w14:paraId="7AC2541F" w14:textId="36FCB893" w:rsidR="000F6FE8" w:rsidRDefault="000F6FE8">
      <w:pPr>
        <w:rPr>
          <w:rFonts w:ascii="Liberation Serif" w:hAnsi="Liberation Serif"/>
          <w:sz w:val="28"/>
          <w:szCs w:val="28"/>
          <w:vertAlign w:val="subscript"/>
        </w:rPr>
        <w:pPrChange w:id="53" w:author="Panton, Lyndon M" w:date="2023-11-09T19:15:00Z">
          <w:pPr>
            <w:jc w:val="center"/>
          </w:pPr>
        </w:pPrChange>
      </w:pPr>
      <w:ins w:id="54" w:author="Panton, Lyndon M" w:date="2023-11-09T19:15:00Z">
        <w:r>
          <w:rPr>
            <w:rFonts w:ascii="Liberation Serif" w:hAnsi="Liberation Serif"/>
            <w:sz w:val="28"/>
            <w:szCs w:val="28"/>
            <w:vertAlign w:val="subscript"/>
          </w:rPr>
          <w:t xml:space="preserve">The player </w:t>
        </w:r>
      </w:ins>
      <w:ins w:id="55" w:author="Panton, Lyndon M" w:date="2023-11-09T19:16:00Z">
        <w:r>
          <w:rPr>
            <w:rFonts w:ascii="Liberation Serif" w:hAnsi="Liberation Serif"/>
            <w:sz w:val="28"/>
            <w:szCs w:val="28"/>
            <w:vertAlign w:val="subscript"/>
          </w:rPr>
          <w:t>will start in a relatively easy and non-dangerous area, with resources close by. They will be expected to find food and build</w:t>
        </w:r>
      </w:ins>
      <w:ins w:id="56" w:author="Panton, Lyndon M" w:date="2023-11-09T19:17:00Z">
        <w:r>
          <w:rPr>
            <w:rFonts w:ascii="Liberation Serif" w:hAnsi="Liberation Serif"/>
            <w:sz w:val="28"/>
            <w:szCs w:val="28"/>
            <w:vertAlign w:val="subscript"/>
          </w:rPr>
          <w:t xml:space="preserve"> a basic</w:t>
        </w:r>
      </w:ins>
      <w:ins w:id="57" w:author="Panton, Lyndon M" w:date="2023-11-09T19:16:00Z">
        <w:r>
          <w:rPr>
            <w:rFonts w:ascii="Liberation Serif" w:hAnsi="Liberation Serif"/>
            <w:sz w:val="28"/>
            <w:szCs w:val="28"/>
            <w:vertAlign w:val="subscript"/>
          </w:rPr>
          <w:t xml:space="preserve"> shelter ear</w:t>
        </w:r>
      </w:ins>
      <w:ins w:id="58" w:author="Panton, Lyndon M" w:date="2023-11-09T19:17:00Z">
        <w:r>
          <w:rPr>
            <w:rFonts w:ascii="Liberation Serif" w:hAnsi="Liberation Serif"/>
            <w:sz w:val="28"/>
            <w:szCs w:val="28"/>
            <w:vertAlign w:val="subscript"/>
          </w:rPr>
          <w:t xml:space="preserve">ly on before other tasks. After the first objectives have been completed, the player can then work </w:t>
        </w:r>
      </w:ins>
      <w:ins w:id="59" w:author="Panton, Lyndon M" w:date="2023-11-09T19:18:00Z">
        <w:r>
          <w:rPr>
            <w:rFonts w:ascii="Liberation Serif" w:hAnsi="Liberation Serif"/>
            <w:sz w:val="28"/>
            <w:szCs w:val="28"/>
            <w:vertAlign w:val="subscript"/>
          </w:rPr>
          <w:t xml:space="preserve">numerous activities of their choosing, </w:t>
        </w:r>
      </w:ins>
      <w:ins w:id="60" w:author="Panton, Lyndon M" w:date="2023-11-09T19:19:00Z">
        <w:r>
          <w:rPr>
            <w:rFonts w:ascii="Liberation Serif" w:hAnsi="Liberation Serif"/>
            <w:sz w:val="28"/>
            <w:szCs w:val="28"/>
            <w:vertAlign w:val="subscript"/>
          </w:rPr>
          <w:t>including</w:t>
        </w:r>
      </w:ins>
      <w:ins w:id="61" w:author="Panton, Lyndon M" w:date="2023-11-09T19:18:00Z">
        <w:r>
          <w:rPr>
            <w:rFonts w:ascii="Liberation Serif" w:hAnsi="Liberation Serif"/>
            <w:sz w:val="28"/>
            <w:szCs w:val="28"/>
            <w:vertAlign w:val="subscript"/>
          </w:rPr>
          <w:t xml:space="preserve">, but not limited to upgrading </w:t>
        </w:r>
      </w:ins>
      <w:ins w:id="62" w:author="Panton, Lyndon M" w:date="2023-11-09T19:17:00Z">
        <w:r>
          <w:rPr>
            <w:rFonts w:ascii="Liberation Serif" w:hAnsi="Liberation Serif"/>
            <w:sz w:val="28"/>
            <w:szCs w:val="28"/>
            <w:vertAlign w:val="subscript"/>
          </w:rPr>
          <w:t>their shelter</w:t>
        </w:r>
      </w:ins>
      <w:ins w:id="63" w:author="Panton, Lyndon M" w:date="2023-11-09T19:18:00Z">
        <w:r>
          <w:rPr>
            <w:rFonts w:ascii="Liberation Serif" w:hAnsi="Liberation Serif"/>
            <w:sz w:val="28"/>
            <w:szCs w:val="28"/>
            <w:vertAlign w:val="subscript"/>
          </w:rPr>
          <w:t xml:space="preserve">, creating their own farm with replenishable </w:t>
        </w:r>
      </w:ins>
      <w:ins w:id="64" w:author="Panton, Lyndon M" w:date="2023-11-09T19:19:00Z">
        <w:r>
          <w:rPr>
            <w:rFonts w:ascii="Liberation Serif" w:hAnsi="Liberation Serif"/>
            <w:sz w:val="28"/>
            <w:szCs w:val="28"/>
            <w:vertAlign w:val="subscript"/>
          </w:rPr>
          <w:t xml:space="preserve">crops, and </w:t>
        </w:r>
      </w:ins>
      <w:ins w:id="65" w:author="Panton, Lyndon M" w:date="2023-11-09T19:18:00Z">
        <w:r>
          <w:rPr>
            <w:rFonts w:ascii="Liberation Serif" w:hAnsi="Liberation Serif"/>
            <w:sz w:val="28"/>
            <w:szCs w:val="28"/>
            <w:vertAlign w:val="subscript"/>
          </w:rPr>
          <w:t>befriend</w:t>
        </w:r>
      </w:ins>
      <w:ins w:id="66" w:author="Panton, Lyndon M" w:date="2023-11-09T19:19:00Z">
        <w:r>
          <w:rPr>
            <w:rFonts w:ascii="Liberation Serif" w:hAnsi="Liberation Serif"/>
            <w:sz w:val="28"/>
            <w:szCs w:val="28"/>
            <w:vertAlign w:val="subscript"/>
          </w:rPr>
          <w:t xml:space="preserve">ing friendly animals. After a short amount of time, non-friendly enemies will begin to spawn, </w:t>
        </w:r>
      </w:ins>
      <w:ins w:id="67" w:author="Panton, Lyndon M" w:date="2023-11-09T19:22:00Z">
        <w:r>
          <w:rPr>
            <w:rFonts w:ascii="Liberation Serif" w:hAnsi="Liberation Serif"/>
            <w:sz w:val="28"/>
            <w:szCs w:val="28"/>
            <w:vertAlign w:val="subscript"/>
          </w:rPr>
          <w:t>moreso</w:t>
        </w:r>
      </w:ins>
      <w:ins w:id="68" w:author="Panton, Lyndon M" w:date="2023-11-09T19:19:00Z">
        <w:r>
          <w:rPr>
            <w:rFonts w:ascii="Liberation Serif" w:hAnsi="Liberation Serif"/>
            <w:sz w:val="28"/>
            <w:szCs w:val="28"/>
            <w:vertAlign w:val="subscript"/>
          </w:rPr>
          <w:t xml:space="preserve"> at </w:t>
        </w:r>
      </w:ins>
      <w:ins w:id="69" w:author="Panton, Lyndon M" w:date="2023-11-09T19:22:00Z">
        <w:r>
          <w:rPr>
            <w:rFonts w:ascii="Liberation Serif" w:hAnsi="Liberation Serif"/>
            <w:sz w:val="28"/>
            <w:szCs w:val="28"/>
            <w:vertAlign w:val="subscript"/>
          </w:rPr>
          <w:t>nighttime</w:t>
        </w:r>
      </w:ins>
      <w:ins w:id="70" w:author="Panton, Lyndon M" w:date="2023-11-09T19:19:00Z">
        <w:r>
          <w:rPr>
            <w:rFonts w:ascii="Liberation Serif" w:hAnsi="Liberation Serif"/>
            <w:sz w:val="28"/>
            <w:szCs w:val="28"/>
            <w:vertAlign w:val="subscript"/>
          </w:rPr>
          <w:t xml:space="preserve">, and the player will </w:t>
        </w:r>
      </w:ins>
      <w:ins w:id="71" w:author="Panton, Lyndon M" w:date="2023-11-09T19:20:00Z">
        <w:r>
          <w:rPr>
            <w:rFonts w:ascii="Liberation Serif" w:hAnsi="Liberation Serif"/>
            <w:sz w:val="28"/>
            <w:szCs w:val="28"/>
            <w:vertAlign w:val="subscript"/>
          </w:rPr>
          <w:t xml:space="preserve">need to deal with them in a timely manner, otherwise they will have a negative impact on their animals and resources. The difficult </w:t>
        </w:r>
      </w:ins>
      <w:ins w:id="72" w:author="Panton, Lyndon M" w:date="2023-11-09T19:21:00Z">
        <w:r>
          <w:rPr>
            <w:rFonts w:ascii="Liberation Serif" w:hAnsi="Liberation Serif"/>
            <w:sz w:val="28"/>
            <w:szCs w:val="28"/>
            <w:vertAlign w:val="subscript"/>
          </w:rPr>
          <w:t>will increase as each day passes.</w:t>
        </w:r>
      </w:ins>
    </w:p>
    <w:p w14:paraId="15A42C92" w14:textId="77777777" w:rsidR="007B28E8" w:rsidDel="00623A30" w:rsidRDefault="007B28E8" w:rsidP="00B478B7">
      <w:pPr>
        <w:rPr>
          <w:del w:id="73" w:author="Panton, Lyndon M" w:date="2023-11-09T19:22:00Z"/>
          <w:rFonts w:ascii="Liberation Serif" w:hAnsi="Liberation Serif"/>
          <w:sz w:val="28"/>
          <w:szCs w:val="28"/>
          <w:vertAlign w:val="subscript"/>
        </w:rPr>
      </w:pPr>
    </w:p>
    <w:p w14:paraId="233559A6" w14:textId="77777777" w:rsidR="007B28E8" w:rsidRDefault="007B28E8" w:rsidP="00B478B7">
      <w:pPr>
        <w:rPr>
          <w:rFonts w:ascii="Liberation Serif" w:hAnsi="Liberation Serif"/>
          <w:sz w:val="28"/>
          <w:szCs w:val="28"/>
          <w:vertAlign w:val="subscript"/>
        </w:rPr>
      </w:pPr>
    </w:p>
    <w:p w14:paraId="526FFB32" w14:textId="5FDC37DA" w:rsidR="007B28E8" w:rsidRPr="007B28E8" w:rsidRDefault="007B28E8" w:rsidP="007B28E8">
      <w:pPr>
        <w:pStyle w:val="Heading2"/>
        <w:jc w:val="center"/>
        <w:rPr>
          <w:vertAlign w:val="subscript"/>
        </w:rPr>
      </w:pPr>
      <w:r>
        <w:rPr>
          <w:vertAlign w:val="subscript"/>
        </w:rPr>
        <w:t>Look &amp; Feel</w:t>
      </w:r>
    </w:p>
    <w:p w14:paraId="5BABA07D" w14:textId="6E460341" w:rsidR="00B478B7" w:rsidRPr="00B478B7" w:rsidDel="001B700D" w:rsidRDefault="00B478B7">
      <w:pPr>
        <w:rPr>
          <w:del w:id="74" w:author="Panton, Lyndon M" w:date="2023-11-10T13:28:00Z"/>
          <w:rFonts w:ascii="Liberation Serif" w:hAnsi="Liberation Serif"/>
          <w:sz w:val="28"/>
          <w:szCs w:val="28"/>
          <w:vertAlign w:val="subscript"/>
        </w:rPr>
        <w:pPrChange w:id="75" w:author="Panton, Lyndon M" w:date="2023-11-10T13:28:00Z">
          <w:pPr>
            <w:jc w:val="center"/>
          </w:pPr>
        </w:pPrChange>
      </w:pPr>
      <w:del w:id="76" w:author="Panton, Lyndon M" w:date="2023-11-09T19:23:00Z">
        <w:r w:rsidRPr="00B478B7" w:rsidDel="00623A30">
          <w:rPr>
            <w:rFonts w:ascii="Liberation Serif" w:hAnsi="Liberation Serif"/>
            <w:sz w:val="28"/>
            <w:szCs w:val="28"/>
            <w:vertAlign w:val="subscript"/>
          </w:rPr>
          <w:delText xml:space="preserve">Look &amp; Feel: </w:delText>
        </w:r>
      </w:del>
      <w:del w:id="77" w:author="Panton, Lyndon M" w:date="2023-11-10T13:28:00Z">
        <w:r w:rsidRPr="00B478B7" w:rsidDel="001B700D">
          <w:rPr>
            <w:rFonts w:ascii="Liberation Serif" w:hAnsi="Liberation Serif"/>
            <w:sz w:val="28"/>
            <w:szCs w:val="28"/>
            <w:vertAlign w:val="subscript"/>
          </w:rPr>
          <w:delText>General design of the levels, camera settings, style of the art, ambience (i.e. sounds,</w:delText>
        </w:r>
      </w:del>
    </w:p>
    <w:p w14:paraId="6238B612" w14:textId="51DAA80F" w:rsidR="00B478B7" w:rsidRPr="00B478B7" w:rsidDel="00623A30" w:rsidRDefault="00B478B7">
      <w:pPr>
        <w:rPr>
          <w:del w:id="78" w:author="Panton, Lyndon M" w:date="2023-11-09T19:23:00Z"/>
          <w:rFonts w:ascii="Liberation Serif" w:hAnsi="Liberation Serif"/>
          <w:sz w:val="28"/>
          <w:szCs w:val="28"/>
          <w:vertAlign w:val="subscript"/>
        </w:rPr>
        <w:pPrChange w:id="79" w:author="Panton, Lyndon M" w:date="2023-11-10T13:28:00Z">
          <w:pPr>
            <w:jc w:val="center"/>
          </w:pPr>
        </w:pPrChange>
      </w:pPr>
      <w:del w:id="80" w:author="Panton, Lyndon M" w:date="2023-11-10T13:28:00Z">
        <w:r w:rsidRPr="00B478B7" w:rsidDel="001B700D">
          <w:rPr>
            <w:rFonts w:ascii="Liberation Serif" w:hAnsi="Liberation Serif"/>
            <w:sz w:val="28"/>
            <w:szCs w:val="28"/>
            <w:vertAlign w:val="subscript"/>
          </w:rPr>
          <w:delText>particle systems) and cultural references that inspire the game (architecture, books, movies, etc.).</w:delText>
        </w:r>
      </w:del>
    </w:p>
    <w:p w14:paraId="34ADC880" w14:textId="2E9D536D" w:rsidR="00B478B7" w:rsidRPr="00B478B7" w:rsidDel="00623A30" w:rsidRDefault="00B478B7">
      <w:pPr>
        <w:rPr>
          <w:del w:id="81" w:author="Panton, Lyndon M" w:date="2023-11-09T19:23:00Z"/>
          <w:rFonts w:ascii="Liberation Serif" w:hAnsi="Liberation Serif"/>
          <w:sz w:val="28"/>
          <w:szCs w:val="28"/>
          <w:vertAlign w:val="subscript"/>
        </w:rPr>
        <w:pPrChange w:id="82" w:author="Panton, Lyndon M" w:date="2023-11-10T13:28:00Z">
          <w:pPr>
            <w:jc w:val="center"/>
          </w:pPr>
        </w:pPrChange>
      </w:pPr>
      <w:del w:id="83" w:author="Panton, Lyndon M" w:date="2023-11-09T19:23:00Z">
        <w:r w:rsidRPr="00B478B7" w:rsidDel="00623A30">
          <w:rPr>
            <w:rFonts w:ascii="Liberation Serif" w:hAnsi="Liberation Serif"/>
            <w:sz w:val="28"/>
            <w:szCs w:val="28"/>
            <w:vertAlign w:val="subscript"/>
          </w:rPr>
          <w:delText>Story: Backstory and main plot of the game. Characters involved in the game, motivation.</w:delText>
        </w:r>
      </w:del>
    </w:p>
    <w:p w14:paraId="09F1A8ED" w14:textId="649649D9" w:rsidR="00B478B7" w:rsidRPr="00B478B7" w:rsidDel="00623A30" w:rsidRDefault="00B478B7">
      <w:pPr>
        <w:rPr>
          <w:del w:id="84" w:author="Panton, Lyndon M" w:date="2023-11-09T19:23:00Z"/>
          <w:rFonts w:ascii="Liberation Serif" w:hAnsi="Liberation Serif"/>
          <w:sz w:val="28"/>
          <w:szCs w:val="28"/>
          <w:vertAlign w:val="subscript"/>
        </w:rPr>
        <w:pPrChange w:id="85" w:author="Panton, Lyndon M" w:date="2023-11-10T13:28:00Z">
          <w:pPr>
            <w:jc w:val="center"/>
          </w:pPr>
        </w:pPrChange>
      </w:pPr>
      <w:del w:id="86" w:author="Panton, Lyndon M" w:date="2023-11-09T19:23:00Z">
        <w:r w:rsidRPr="00B478B7" w:rsidDel="00623A30">
          <w:rPr>
            <w:rFonts w:ascii="Liberation Serif" w:hAnsi="Liberation Serif"/>
            <w:sz w:val="28"/>
            <w:szCs w:val="28"/>
            <w:vertAlign w:val="subscript"/>
          </w:rPr>
          <w:delText>You are welcome to include screenshots of your prototype in this document. For examples of game</w:delText>
        </w:r>
      </w:del>
    </w:p>
    <w:p w14:paraId="16EA3815" w14:textId="749BEE15" w:rsidR="00B478B7" w:rsidRPr="00B478B7" w:rsidDel="00623A30" w:rsidRDefault="00B478B7">
      <w:pPr>
        <w:rPr>
          <w:del w:id="87" w:author="Panton, Lyndon M" w:date="2023-11-09T19:23:00Z"/>
          <w:rFonts w:ascii="Liberation Serif" w:hAnsi="Liberation Serif"/>
          <w:sz w:val="28"/>
          <w:szCs w:val="28"/>
          <w:vertAlign w:val="subscript"/>
        </w:rPr>
        <w:pPrChange w:id="88" w:author="Panton, Lyndon M" w:date="2023-11-10T13:28:00Z">
          <w:pPr>
            <w:jc w:val="center"/>
          </w:pPr>
        </w:pPrChange>
      </w:pPr>
      <w:del w:id="89" w:author="Panton, Lyndon M" w:date="2023-11-09T19:23:00Z">
        <w:r w:rsidRPr="00B478B7" w:rsidDel="00623A30">
          <w:rPr>
            <w:rFonts w:ascii="Liberation Serif" w:hAnsi="Liberation Serif"/>
            <w:sz w:val="28"/>
            <w:szCs w:val="28"/>
            <w:vertAlign w:val="subscript"/>
          </w:rPr>
          <w:delText>specifications look at the case studies, (e.g. case study 2.8) in the following book:</w:delText>
        </w:r>
      </w:del>
    </w:p>
    <w:p w14:paraId="32764902" w14:textId="1D099D2F" w:rsidR="00B478B7" w:rsidRPr="00B478B7" w:rsidDel="00623A30" w:rsidRDefault="00B478B7">
      <w:pPr>
        <w:rPr>
          <w:del w:id="90" w:author="Panton, Lyndon M" w:date="2023-11-09T19:23:00Z"/>
          <w:rFonts w:ascii="Liberation Serif" w:hAnsi="Liberation Serif"/>
          <w:sz w:val="28"/>
          <w:szCs w:val="28"/>
          <w:vertAlign w:val="subscript"/>
        </w:rPr>
        <w:pPrChange w:id="91" w:author="Panton, Lyndon M" w:date="2023-11-10T13:28:00Z">
          <w:pPr>
            <w:jc w:val="center"/>
          </w:pPr>
        </w:pPrChange>
      </w:pPr>
      <w:del w:id="92" w:author="Panton, Lyndon M" w:date="2023-11-09T19:23:00Z">
        <w:r w:rsidRPr="00B478B7" w:rsidDel="00623A30">
          <w:rPr>
            <w:rFonts w:ascii="Liberation Serif" w:hAnsi="Liberation Serif"/>
            <w:sz w:val="28"/>
            <w:szCs w:val="28"/>
            <w:vertAlign w:val="subscript"/>
          </w:rPr>
          <w:delText>Rollings, Andrew, and Dave Morris, “Game Architecture and Design: A New Edition.” NRG,2003</w:delText>
        </w:r>
      </w:del>
    </w:p>
    <w:p w14:paraId="0A1E77DA" w14:textId="14DFC9CD" w:rsidR="00B478B7" w:rsidDel="001B700D" w:rsidRDefault="00B478B7">
      <w:pPr>
        <w:rPr>
          <w:del w:id="93" w:author="Panton, Lyndon M" w:date="2023-11-10T13:28:00Z"/>
          <w:rFonts w:ascii="Liberation Serif" w:hAnsi="Liberation Serif"/>
          <w:sz w:val="28"/>
          <w:szCs w:val="28"/>
          <w:vertAlign w:val="subscript"/>
        </w:rPr>
        <w:pPrChange w:id="94" w:author="Panton, Lyndon M" w:date="2023-11-10T13:28:00Z">
          <w:pPr>
            <w:jc w:val="center"/>
          </w:pPr>
        </w:pPrChange>
      </w:pPr>
      <w:del w:id="95" w:author="Panton, Lyndon M" w:date="2023-11-09T19:23:00Z">
        <w:r w:rsidRPr="00B478B7" w:rsidDel="00623A30">
          <w:rPr>
            <w:rFonts w:ascii="Liberation Serif" w:hAnsi="Liberation Serif"/>
            <w:sz w:val="28"/>
            <w:szCs w:val="28"/>
            <w:vertAlign w:val="subscript"/>
          </w:rPr>
          <w:delText>See report guidelines in the ‘Submitting Your assignment’ section.</w:delText>
        </w:r>
      </w:del>
    </w:p>
    <w:p w14:paraId="517F8D54" w14:textId="378425F1" w:rsidR="007B28E8" w:rsidRDefault="00623A30" w:rsidP="00B478B7">
      <w:pPr>
        <w:rPr>
          <w:ins w:id="96" w:author="Panton, Lyndon M" w:date="2023-11-09T19:27:00Z"/>
          <w:rFonts w:ascii="Liberation Serif" w:hAnsi="Liberation Serif"/>
          <w:sz w:val="28"/>
          <w:szCs w:val="28"/>
          <w:vertAlign w:val="subscript"/>
        </w:rPr>
      </w:pPr>
      <w:ins w:id="97" w:author="Panton, Lyndon M" w:date="2023-11-09T19:24:00Z">
        <w:r>
          <w:rPr>
            <w:rFonts w:ascii="Liberation Serif" w:hAnsi="Liberation Serif"/>
            <w:sz w:val="28"/>
            <w:szCs w:val="28"/>
            <w:vertAlign w:val="subscript"/>
          </w:rPr>
          <w:t>The player will have a single le</w:t>
        </w:r>
      </w:ins>
      <w:ins w:id="98" w:author="Panton, Lyndon M" w:date="2023-11-09T19:25:00Z">
        <w:r w:rsidR="00023FD7">
          <w:rPr>
            <w:rFonts w:ascii="Liberation Serif" w:hAnsi="Liberation Serif"/>
            <w:sz w:val="28"/>
            <w:szCs w:val="28"/>
            <w:vertAlign w:val="subscript"/>
          </w:rPr>
          <w:t>vel, they will be able to play on. The a</w:t>
        </w:r>
      </w:ins>
      <w:ins w:id="99" w:author="Panton, Lyndon M" w:date="2023-11-09T19:26:00Z">
        <w:r w:rsidR="00023FD7">
          <w:rPr>
            <w:rFonts w:ascii="Liberation Serif" w:hAnsi="Liberation Serif"/>
            <w:sz w:val="28"/>
            <w:szCs w:val="28"/>
            <w:vertAlign w:val="subscript"/>
          </w:rPr>
          <w:t>rea they start on will be small to begin with, but after reaching a certain stage in the game, they will be able to expand it themselves using specific abilities granted to them.</w:t>
        </w:r>
        <w:r w:rsidR="00210691">
          <w:rPr>
            <w:rFonts w:ascii="Liberation Serif" w:hAnsi="Liberation Serif"/>
            <w:sz w:val="28"/>
            <w:szCs w:val="28"/>
            <w:vertAlign w:val="subscript"/>
          </w:rPr>
          <w:t xml:space="preserve"> Levels will prima</w:t>
        </w:r>
      </w:ins>
      <w:ins w:id="100" w:author="Panton, Lyndon M" w:date="2023-11-09T19:27:00Z">
        <w:r w:rsidR="00210691">
          <w:rPr>
            <w:rFonts w:ascii="Liberation Serif" w:hAnsi="Liberation Serif"/>
            <w:sz w:val="28"/>
            <w:szCs w:val="28"/>
            <w:vertAlign w:val="subscript"/>
          </w:rPr>
          <w:t xml:space="preserve">rily be on flat planes with very </w:t>
        </w:r>
      </w:ins>
      <w:ins w:id="101" w:author="Panton, Lyndon M" w:date="2023-11-09T19:28:00Z">
        <w:r w:rsidR="00210691">
          <w:rPr>
            <w:rFonts w:ascii="Liberation Serif" w:hAnsi="Liberation Serif"/>
            <w:sz w:val="28"/>
            <w:szCs w:val="28"/>
            <w:vertAlign w:val="subscript"/>
          </w:rPr>
          <w:t>small</w:t>
        </w:r>
      </w:ins>
      <w:ins w:id="102" w:author="Panton, Lyndon M" w:date="2023-11-09T19:27:00Z">
        <w:r w:rsidR="00210691">
          <w:rPr>
            <w:rFonts w:ascii="Liberation Serif" w:hAnsi="Liberation Serif"/>
            <w:sz w:val="28"/>
            <w:szCs w:val="28"/>
            <w:vertAlign w:val="subscript"/>
          </w:rPr>
          <w:t xml:space="preserve"> </w:t>
        </w:r>
      </w:ins>
      <w:ins w:id="103" w:author="Panton, Lyndon M" w:date="2023-11-09T19:28:00Z">
        <w:r w:rsidR="00210691">
          <w:rPr>
            <w:rFonts w:ascii="Liberation Serif" w:hAnsi="Liberation Serif"/>
            <w:sz w:val="28"/>
            <w:szCs w:val="28"/>
            <w:vertAlign w:val="subscript"/>
          </w:rPr>
          <w:t>number</w:t>
        </w:r>
      </w:ins>
      <w:ins w:id="104" w:author="Panton, Lyndon M" w:date="2023-11-09T19:27:00Z">
        <w:r w:rsidR="00210691">
          <w:rPr>
            <w:rFonts w:ascii="Liberation Serif" w:hAnsi="Liberation Serif"/>
            <w:sz w:val="28"/>
            <w:szCs w:val="28"/>
            <w:vertAlign w:val="subscript"/>
          </w:rPr>
          <w:t xml:space="preserve"> of variations in height.</w:t>
        </w:r>
      </w:ins>
    </w:p>
    <w:p w14:paraId="6C23D3BF" w14:textId="0A183772" w:rsidR="00210691" w:rsidRDefault="00210691" w:rsidP="00B478B7">
      <w:pPr>
        <w:rPr>
          <w:ins w:id="105" w:author="Panton, Lyndon M" w:date="2023-11-10T03:08:00Z"/>
          <w:rFonts w:ascii="Liberation Serif" w:hAnsi="Liberation Serif"/>
          <w:sz w:val="28"/>
          <w:szCs w:val="28"/>
          <w:vertAlign w:val="subscript"/>
        </w:rPr>
      </w:pPr>
      <w:ins w:id="106" w:author="Panton, Lyndon M" w:date="2023-11-09T19:27:00Z">
        <w:r>
          <w:rPr>
            <w:rFonts w:ascii="Liberation Serif" w:hAnsi="Liberation Serif"/>
            <w:sz w:val="28"/>
            <w:szCs w:val="28"/>
            <w:vertAlign w:val="subscript"/>
          </w:rPr>
          <w:t>The camera will be set to a</w:t>
        </w:r>
      </w:ins>
      <w:ins w:id="107" w:author="Panton, Lyndon M" w:date="2023-11-09T19:28:00Z">
        <w:r w:rsidR="00500B4F">
          <w:rPr>
            <w:rFonts w:ascii="Liberation Serif" w:hAnsi="Liberation Serif"/>
            <w:sz w:val="28"/>
            <w:szCs w:val="28"/>
            <w:vertAlign w:val="subscript"/>
          </w:rPr>
          <w:t>n</w:t>
        </w:r>
      </w:ins>
      <w:ins w:id="108" w:author="Panton, Lyndon M" w:date="2023-11-09T19:27:00Z">
        <w:r>
          <w:rPr>
            <w:rFonts w:ascii="Liberation Serif" w:hAnsi="Liberation Serif"/>
            <w:sz w:val="28"/>
            <w:szCs w:val="28"/>
            <w:vertAlign w:val="subscript"/>
          </w:rPr>
          <w:t xml:space="preserve"> isometric view by default. The </w:t>
        </w:r>
      </w:ins>
      <w:ins w:id="109" w:author="Panton, Lyndon M" w:date="2023-11-09T19:28:00Z">
        <w:r w:rsidR="00500B4F">
          <w:rPr>
            <w:rFonts w:ascii="Liberation Serif" w:hAnsi="Liberation Serif"/>
            <w:sz w:val="28"/>
            <w:szCs w:val="28"/>
            <w:vertAlign w:val="subscript"/>
          </w:rPr>
          <w:t xml:space="preserve">player will have the option of switching to an unlocked camera mode, where they can move the camera across the </w:t>
        </w:r>
      </w:ins>
      <w:ins w:id="110" w:author="Panton, Lyndon M" w:date="2023-11-09T19:29:00Z">
        <w:r w:rsidR="00500B4F">
          <w:rPr>
            <w:rFonts w:ascii="Liberation Serif" w:hAnsi="Liberation Serif"/>
            <w:sz w:val="28"/>
            <w:szCs w:val="28"/>
            <w:vertAlign w:val="subscript"/>
          </w:rPr>
          <w:t>area, whilst their character is left out of view.</w:t>
        </w:r>
      </w:ins>
    </w:p>
    <w:p w14:paraId="374B9D6E" w14:textId="3F254CFD" w:rsidR="000D202C" w:rsidRDefault="00235971" w:rsidP="00DC7025">
      <w:pPr>
        <w:rPr>
          <w:ins w:id="111" w:author="Panton, Lyndon M" w:date="2023-11-10T12:58:00Z"/>
          <w:rFonts w:ascii="Liberation Serif" w:hAnsi="Liberation Serif"/>
          <w:sz w:val="28"/>
          <w:szCs w:val="28"/>
          <w:vertAlign w:val="subscript"/>
        </w:rPr>
      </w:pPr>
      <w:ins w:id="112" w:author="Panton, Lyndon M" w:date="2023-11-10T03:08:00Z">
        <w:r>
          <w:rPr>
            <w:rFonts w:ascii="Liberation Serif" w:hAnsi="Liberation Serif"/>
            <w:sz w:val="28"/>
            <w:szCs w:val="28"/>
            <w:vertAlign w:val="subscript"/>
          </w:rPr>
          <w:t xml:space="preserve">The game should include minimal amounts of blood, when enemies after defeat, they </w:t>
        </w:r>
      </w:ins>
      <w:ins w:id="113" w:author="Panton, Lyndon M" w:date="2023-11-10T03:09:00Z">
        <w:r>
          <w:rPr>
            <w:rFonts w:ascii="Liberation Serif" w:hAnsi="Liberation Serif"/>
            <w:sz w:val="28"/>
            <w:szCs w:val="28"/>
            <w:vertAlign w:val="subscript"/>
          </w:rPr>
          <w:t xml:space="preserve">do so in a “soft” way, such as fall on their side and going up in a </w:t>
        </w:r>
      </w:ins>
      <w:ins w:id="114" w:author="Panton, Lyndon M" w:date="2023-11-10T03:10:00Z">
        <w:r w:rsidR="006536CD">
          <w:rPr>
            <w:rFonts w:ascii="Liberation Serif" w:hAnsi="Liberation Serif"/>
            <w:sz w:val="28"/>
            <w:szCs w:val="28"/>
            <w:vertAlign w:val="subscript"/>
          </w:rPr>
          <w:t>puff</w:t>
        </w:r>
      </w:ins>
      <w:ins w:id="115" w:author="Panton, Lyndon M" w:date="2023-11-10T03:09:00Z">
        <w:r>
          <w:rPr>
            <w:rFonts w:ascii="Liberation Serif" w:hAnsi="Liberation Serif"/>
            <w:sz w:val="28"/>
            <w:szCs w:val="28"/>
            <w:vertAlign w:val="subscript"/>
          </w:rPr>
          <w:t xml:space="preserve"> of smoke.</w:t>
        </w:r>
      </w:ins>
    </w:p>
    <w:p w14:paraId="5E09BD6C" w14:textId="7678E963" w:rsidR="000D202C" w:rsidRDefault="00DC7025" w:rsidP="00DC7025">
      <w:pPr>
        <w:rPr>
          <w:ins w:id="116" w:author="Panton, Lyndon M" w:date="2023-11-10T13:00:00Z"/>
          <w:rFonts w:ascii="Liberation Serif" w:hAnsi="Liberation Serif"/>
          <w:sz w:val="28"/>
          <w:szCs w:val="28"/>
          <w:vertAlign w:val="subscript"/>
        </w:rPr>
      </w:pPr>
      <w:ins w:id="117" w:author="Panton, Lyndon M" w:date="2023-11-10T12:58:00Z">
        <w:r>
          <w:rPr>
            <w:rFonts w:ascii="Liberation Serif" w:hAnsi="Liberation Serif"/>
            <w:sz w:val="28"/>
            <w:szCs w:val="28"/>
            <w:vertAlign w:val="subscript"/>
          </w:rPr>
          <w:t xml:space="preserve">The game’s art style should </w:t>
        </w:r>
      </w:ins>
      <w:ins w:id="118" w:author="Panton, Lyndon M" w:date="2023-11-10T13:00:00Z">
        <w:r>
          <w:rPr>
            <w:rFonts w:ascii="Liberation Serif" w:hAnsi="Liberation Serif"/>
            <w:sz w:val="28"/>
            <w:szCs w:val="28"/>
            <w:vertAlign w:val="subscript"/>
          </w:rPr>
          <w:t>have</w:t>
        </w:r>
      </w:ins>
      <w:ins w:id="119" w:author="Panton, Lyndon M" w:date="2023-11-10T12:58:00Z">
        <w:r>
          <w:rPr>
            <w:rFonts w:ascii="Liberation Serif" w:hAnsi="Liberation Serif"/>
            <w:sz w:val="28"/>
            <w:szCs w:val="28"/>
            <w:vertAlign w:val="subscript"/>
          </w:rPr>
          <w:t xml:space="preserve"> a cozy and peac</w:t>
        </w:r>
      </w:ins>
      <w:ins w:id="120" w:author="Panton, Lyndon M" w:date="2023-11-10T12:59:00Z">
        <w:r>
          <w:rPr>
            <w:rFonts w:ascii="Liberation Serif" w:hAnsi="Liberation Serif"/>
            <w:sz w:val="28"/>
            <w:szCs w:val="28"/>
            <w:vertAlign w:val="subscript"/>
          </w:rPr>
          <w:t>eful feel to it and the graphics should use low poly or geometric art</w:t>
        </w:r>
      </w:ins>
      <w:ins w:id="121" w:author="Panton, Lyndon M" w:date="2023-11-09T19:29:00Z">
        <w:r w:rsidR="000D202C">
          <w:rPr>
            <w:rFonts w:ascii="Liberation Serif" w:hAnsi="Liberation Serif"/>
            <w:sz w:val="28"/>
            <w:szCs w:val="28"/>
            <w:vertAlign w:val="subscript"/>
          </w:rPr>
          <w:t xml:space="preserve"> </w:t>
        </w:r>
      </w:ins>
    </w:p>
    <w:p w14:paraId="56C22437" w14:textId="4F4E91B7" w:rsidR="000D202C" w:rsidRDefault="00DC7025" w:rsidP="00DC7025">
      <w:pPr>
        <w:rPr>
          <w:ins w:id="122" w:author="Panton, Lyndon M" w:date="2023-11-10T13:01:00Z"/>
          <w:rFonts w:ascii="Liberation Serif" w:hAnsi="Liberation Serif"/>
          <w:sz w:val="28"/>
          <w:szCs w:val="28"/>
          <w:vertAlign w:val="subscript"/>
        </w:rPr>
      </w:pPr>
      <w:ins w:id="123" w:author="Panton, Lyndon M" w:date="2023-11-10T13:00:00Z">
        <w:r>
          <w:rPr>
            <w:rFonts w:ascii="Liberation Serif" w:hAnsi="Liberation Serif"/>
            <w:sz w:val="28"/>
            <w:szCs w:val="28"/>
            <w:vertAlign w:val="subscript"/>
          </w:rPr>
          <w:t xml:space="preserve">The game should have small amounts of loud noises, and the background music </w:t>
        </w:r>
      </w:ins>
      <w:ins w:id="124" w:author="Panton, Lyndon M" w:date="2023-11-10T13:01:00Z">
        <w:r>
          <w:rPr>
            <w:rFonts w:ascii="Liberation Serif" w:hAnsi="Liberation Serif"/>
            <w:sz w:val="28"/>
            <w:szCs w:val="28"/>
            <w:vertAlign w:val="subscript"/>
          </w:rPr>
          <w:t>generally be the loudest piece of audio present, compared to the sound effects.</w:t>
        </w:r>
      </w:ins>
      <w:ins w:id="125" w:author="Panton, Lyndon M" w:date="2023-11-09T19:29:00Z">
        <w:r w:rsidR="000D202C">
          <w:rPr>
            <w:rFonts w:ascii="Liberation Serif" w:hAnsi="Liberation Serif"/>
            <w:sz w:val="28"/>
            <w:szCs w:val="28"/>
            <w:vertAlign w:val="subscript"/>
          </w:rPr>
          <w:t xml:space="preserve"> </w:t>
        </w:r>
      </w:ins>
    </w:p>
    <w:p w14:paraId="026BE098" w14:textId="4EF8EC56" w:rsidR="00DC7025" w:rsidRDefault="00DC7025" w:rsidP="00B478B7">
      <w:pPr>
        <w:rPr>
          <w:ins w:id="126" w:author="Panton, Lyndon M" w:date="2023-11-10T13:17:00Z"/>
          <w:rFonts w:ascii="Liberation Serif" w:hAnsi="Liberation Serif"/>
          <w:sz w:val="28"/>
          <w:szCs w:val="28"/>
          <w:vertAlign w:val="subscript"/>
        </w:rPr>
      </w:pPr>
      <w:ins w:id="127" w:author="Panton, Lyndon M" w:date="2023-11-10T13:01:00Z">
        <w:r>
          <w:rPr>
            <w:rFonts w:ascii="Liberation Serif" w:hAnsi="Liberation Serif"/>
            <w:sz w:val="28"/>
            <w:szCs w:val="28"/>
            <w:vertAlign w:val="subscript"/>
          </w:rPr>
          <w:t>For the MVP</w:t>
        </w:r>
      </w:ins>
      <w:ins w:id="128" w:author="Panton, Lyndon M" w:date="2023-11-10T13:03:00Z">
        <w:r>
          <w:rPr>
            <w:rFonts w:ascii="Liberation Serif" w:hAnsi="Liberation Serif"/>
            <w:sz w:val="28"/>
            <w:szCs w:val="28"/>
            <w:vertAlign w:val="subscript"/>
          </w:rPr>
          <w:t xml:space="preserve"> (</w:t>
        </w:r>
      </w:ins>
      <w:ins w:id="129" w:author="Panton, Lyndon M" w:date="2023-11-10T13:04:00Z">
        <w:r>
          <w:rPr>
            <w:rFonts w:ascii="Liberation Serif" w:hAnsi="Liberation Serif"/>
            <w:sz w:val="28"/>
            <w:szCs w:val="28"/>
            <w:vertAlign w:val="subscript"/>
          </w:rPr>
          <w:t>Minimum</w:t>
        </w:r>
      </w:ins>
      <w:ins w:id="130" w:author="Panton, Lyndon M" w:date="2023-11-10T13:03:00Z">
        <w:r>
          <w:rPr>
            <w:rFonts w:ascii="Liberation Serif" w:hAnsi="Liberation Serif"/>
            <w:sz w:val="28"/>
            <w:szCs w:val="28"/>
            <w:vertAlign w:val="subscript"/>
          </w:rPr>
          <w:t xml:space="preserve"> Viable Product)</w:t>
        </w:r>
      </w:ins>
      <w:ins w:id="131" w:author="Panton, Lyndon M" w:date="2023-11-10T13:02:00Z">
        <w:r>
          <w:rPr>
            <w:rFonts w:ascii="Liberation Serif" w:hAnsi="Liberation Serif"/>
            <w:sz w:val="28"/>
            <w:szCs w:val="28"/>
            <w:vertAlign w:val="subscript"/>
          </w:rPr>
          <w:t xml:space="preserve">, only one stage is required. This stage will have a fantasy feel, </w:t>
        </w:r>
      </w:ins>
      <w:ins w:id="132" w:author="Panton, Lyndon M" w:date="2023-11-10T13:03:00Z">
        <w:r>
          <w:rPr>
            <w:rFonts w:ascii="Liberation Serif" w:hAnsi="Liberation Serif"/>
            <w:sz w:val="28"/>
            <w:szCs w:val="28"/>
            <w:vertAlign w:val="subscript"/>
          </w:rPr>
          <w:t xml:space="preserve">set in a forest area and the weapons and tools required for the MVP will </w:t>
        </w:r>
      </w:ins>
      <w:ins w:id="133" w:author="Panton, Lyndon M" w:date="2023-11-10T13:04:00Z">
        <w:r>
          <w:rPr>
            <w:rFonts w:ascii="Liberation Serif" w:hAnsi="Liberation Serif"/>
            <w:sz w:val="28"/>
            <w:szCs w:val="28"/>
            <w:vertAlign w:val="subscript"/>
          </w:rPr>
          <w:t>be tied to medieval European culture</w:t>
        </w:r>
      </w:ins>
      <w:ins w:id="134" w:author="Panton, Lyndon M" w:date="2023-11-10T13:07:00Z">
        <w:r w:rsidR="00E85F6E">
          <w:rPr>
            <w:rFonts w:ascii="Liberation Serif" w:hAnsi="Liberation Serif"/>
            <w:sz w:val="28"/>
            <w:szCs w:val="28"/>
            <w:vertAlign w:val="subscript"/>
          </w:rPr>
          <w:t xml:space="preserve"> (</w:t>
        </w:r>
      </w:ins>
      <w:ins w:id="135" w:author="Panton, Lyndon M" w:date="2023-11-10T13:28:00Z">
        <w:r w:rsidR="001B700D">
          <w:rPr>
            <w:rFonts w:ascii="Liberation Serif" w:hAnsi="Liberation Serif"/>
            <w:sz w:val="28"/>
            <w:szCs w:val="28"/>
            <w:vertAlign w:val="subscript"/>
          </w:rPr>
          <w:t>landscapes</w:t>
        </w:r>
      </w:ins>
      <w:ins w:id="136" w:author="Panton, Lyndon M" w:date="2023-11-10T13:07:00Z">
        <w:r w:rsidR="00E85F6E">
          <w:rPr>
            <w:rFonts w:ascii="Liberation Serif" w:hAnsi="Liberation Serif"/>
            <w:sz w:val="28"/>
            <w:szCs w:val="28"/>
            <w:vertAlign w:val="subscript"/>
          </w:rPr>
          <w:t xml:space="preserve"> like those seen in the Shire, from Lord of the Rings [1])</w:t>
        </w:r>
      </w:ins>
      <w:ins w:id="137" w:author="Panton, Lyndon M" w:date="2023-11-10T13:04:00Z">
        <w:r>
          <w:rPr>
            <w:rFonts w:ascii="Liberation Serif" w:hAnsi="Liberation Serif"/>
            <w:sz w:val="28"/>
            <w:szCs w:val="28"/>
            <w:vertAlign w:val="subscript"/>
          </w:rPr>
          <w:t xml:space="preserve">. Additional </w:t>
        </w:r>
      </w:ins>
      <w:ins w:id="138" w:author="Panton, Lyndon M" w:date="2023-11-10T13:05:00Z">
        <w:r>
          <w:rPr>
            <w:rFonts w:ascii="Liberation Serif" w:hAnsi="Liberation Serif"/>
            <w:sz w:val="28"/>
            <w:szCs w:val="28"/>
            <w:vertAlign w:val="subscript"/>
          </w:rPr>
          <w:t>stages (</w:t>
        </w:r>
      </w:ins>
      <w:ins w:id="139" w:author="Panton, Lyndon M" w:date="2023-11-10T13:04:00Z">
        <w:r>
          <w:rPr>
            <w:rFonts w:ascii="Liberation Serif" w:hAnsi="Liberation Serif"/>
            <w:sz w:val="28"/>
            <w:szCs w:val="28"/>
            <w:vertAlign w:val="subscript"/>
          </w:rPr>
          <w:t>settings</w:t>
        </w:r>
      </w:ins>
      <w:ins w:id="140" w:author="Panton, Lyndon M" w:date="2023-11-10T13:05:00Z">
        <w:r>
          <w:rPr>
            <w:rFonts w:ascii="Liberation Serif" w:hAnsi="Liberation Serif"/>
            <w:sz w:val="28"/>
            <w:szCs w:val="28"/>
            <w:vertAlign w:val="subscript"/>
          </w:rPr>
          <w:t>), weapons, etc. may potentially be added from other cultures.</w:t>
        </w:r>
      </w:ins>
    </w:p>
    <w:p w14:paraId="48137BF9" w14:textId="77777777" w:rsidR="00F804DF" w:rsidRDefault="00F804DF" w:rsidP="00B478B7">
      <w:pPr>
        <w:rPr>
          <w:rFonts w:ascii="Liberation Serif" w:hAnsi="Liberation Serif"/>
          <w:sz w:val="28"/>
          <w:szCs w:val="28"/>
          <w:vertAlign w:val="subscript"/>
        </w:rPr>
      </w:pPr>
    </w:p>
    <w:p w14:paraId="611E6657" w14:textId="77777777" w:rsidR="00623A30" w:rsidRDefault="00623A30">
      <w:pPr>
        <w:pStyle w:val="Heading2"/>
        <w:jc w:val="center"/>
        <w:rPr>
          <w:ins w:id="141" w:author="Panton, Lyndon M" w:date="2023-11-09T19:23:00Z"/>
          <w:vertAlign w:val="subscript"/>
        </w:rPr>
        <w:pPrChange w:id="142" w:author="Panton, Lyndon M" w:date="2023-11-09T19:23:00Z">
          <w:pPr/>
        </w:pPrChange>
      </w:pPr>
      <w:ins w:id="143" w:author="Panton, Lyndon M" w:date="2023-11-09T19:23:00Z">
        <w:r w:rsidRPr="00623A30">
          <w:rPr>
            <w:vertAlign w:val="subscript"/>
          </w:rPr>
          <w:t>Stor</w:t>
        </w:r>
        <w:r>
          <w:rPr>
            <w:vertAlign w:val="subscript"/>
          </w:rPr>
          <w:t>y</w:t>
        </w:r>
      </w:ins>
    </w:p>
    <w:p w14:paraId="186A14E0" w14:textId="2086916A" w:rsidR="007B28E8" w:rsidDel="001B700D" w:rsidRDefault="007B28E8">
      <w:pPr>
        <w:jc w:val="center"/>
        <w:rPr>
          <w:del w:id="144" w:author="Panton, Lyndon M" w:date="2023-11-10T13:28:00Z"/>
          <w:rFonts w:ascii="Liberation Serif" w:hAnsi="Liberation Serif"/>
          <w:sz w:val="28"/>
          <w:szCs w:val="28"/>
          <w:vertAlign w:val="subscript"/>
        </w:rPr>
        <w:pPrChange w:id="145" w:author="Panton, Lyndon M" w:date="2023-11-09T19:23:00Z">
          <w:pPr/>
        </w:pPrChange>
      </w:pPr>
    </w:p>
    <w:p w14:paraId="4346EC2B" w14:textId="09B21144" w:rsidR="007B28E8" w:rsidDel="002121B0" w:rsidRDefault="002121B0" w:rsidP="00B478B7">
      <w:pPr>
        <w:rPr>
          <w:del w:id="146" w:author="Panton, Lyndon M" w:date="2023-11-10T13:09:00Z"/>
          <w:rFonts w:ascii="Liberation Serif" w:hAnsi="Liberation Serif"/>
          <w:sz w:val="28"/>
          <w:szCs w:val="28"/>
          <w:vertAlign w:val="subscript"/>
        </w:rPr>
      </w:pPr>
      <w:ins w:id="147" w:author="Panton, Lyndon M" w:date="2023-11-10T13:09:00Z">
        <w:r>
          <w:rPr>
            <w:rFonts w:ascii="Liberation Serif" w:hAnsi="Liberation Serif"/>
            <w:sz w:val="28"/>
            <w:szCs w:val="28"/>
            <w:vertAlign w:val="subscript"/>
          </w:rPr>
          <w:t xml:space="preserve">The game </w:t>
        </w:r>
      </w:ins>
    </w:p>
    <w:p w14:paraId="0E230E97" w14:textId="12607527" w:rsidR="007B28E8" w:rsidRDefault="002121B0" w:rsidP="00B478B7">
      <w:pPr>
        <w:rPr>
          <w:ins w:id="148" w:author="Panton, Lyndon M" w:date="2023-11-10T13:17:00Z"/>
          <w:rFonts w:ascii="Liberation Serif" w:hAnsi="Liberation Serif"/>
          <w:sz w:val="28"/>
          <w:szCs w:val="28"/>
          <w:vertAlign w:val="subscript"/>
        </w:rPr>
      </w:pPr>
      <w:ins w:id="149" w:author="Panton, Lyndon M" w:date="2023-11-10T13:09:00Z">
        <w:r>
          <w:rPr>
            <w:rFonts w:ascii="Liberation Serif" w:hAnsi="Liberation Serif"/>
            <w:sz w:val="28"/>
            <w:szCs w:val="28"/>
            <w:vertAlign w:val="subscript"/>
          </w:rPr>
          <w:t>will have a minimal backst</w:t>
        </w:r>
      </w:ins>
      <w:ins w:id="150" w:author="Panton, Lyndon M" w:date="2023-11-10T13:10:00Z">
        <w:r>
          <w:rPr>
            <w:rFonts w:ascii="Liberation Serif" w:hAnsi="Liberation Serif"/>
            <w:sz w:val="28"/>
            <w:szCs w:val="28"/>
            <w:vertAlign w:val="subscript"/>
          </w:rPr>
          <w:t xml:space="preserve">ory and plot and will rely on a strong core gameplay loop to grasp its audience. The main character the player will that the role of, </w:t>
        </w:r>
      </w:ins>
      <w:ins w:id="151" w:author="Panton, Lyndon M" w:date="2023-11-10T13:11:00Z">
        <w:r>
          <w:rPr>
            <w:rFonts w:ascii="Liberation Serif" w:hAnsi="Liberation Serif"/>
            <w:sz w:val="28"/>
            <w:szCs w:val="28"/>
            <w:vertAlign w:val="subscript"/>
          </w:rPr>
          <w:t xml:space="preserve">will be unnamed and this may be chosen by the player. Past the MVP, certain NPCs (Non-playable characters) can be added, </w:t>
        </w:r>
      </w:ins>
      <w:ins w:id="152" w:author="Panton, Lyndon M" w:date="2023-11-10T13:12:00Z">
        <w:r>
          <w:rPr>
            <w:rFonts w:ascii="Liberation Serif" w:hAnsi="Liberation Serif"/>
            <w:sz w:val="28"/>
            <w:szCs w:val="28"/>
            <w:vertAlign w:val="subscript"/>
          </w:rPr>
          <w:t xml:space="preserve">to assist the player throughout the game, </w:t>
        </w:r>
      </w:ins>
      <w:ins w:id="153" w:author="Panton, Lyndon M" w:date="2023-11-10T13:11:00Z">
        <w:r>
          <w:rPr>
            <w:rFonts w:ascii="Liberation Serif" w:hAnsi="Liberation Serif"/>
            <w:sz w:val="28"/>
            <w:szCs w:val="28"/>
            <w:vertAlign w:val="subscript"/>
          </w:rPr>
          <w:t xml:space="preserve">but none </w:t>
        </w:r>
      </w:ins>
      <w:ins w:id="154" w:author="Panton, Lyndon M" w:date="2023-11-10T13:12:00Z">
        <w:r>
          <w:rPr>
            <w:rFonts w:ascii="Liberation Serif" w:hAnsi="Liberation Serif"/>
            <w:sz w:val="28"/>
            <w:szCs w:val="28"/>
            <w:vertAlign w:val="subscript"/>
          </w:rPr>
          <w:t>have been considered core to the gameplay.</w:t>
        </w:r>
      </w:ins>
      <w:ins w:id="155" w:author="Panton, Lyndon M" w:date="2023-11-10T13:13:00Z">
        <w:r>
          <w:rPr>
            <w:rFonts w:ascii="Liberation Serif" w:hAnsi="Liberation Serif"/>
            <w:sz w:val="28"/>
            <w:szCs w:val="28"/>
            <w:vertAlign w:val="subscript"/>
          </w:rPr>
          <w:t xml:space="preserve"> The player wakes up on a small area (i.e., island) and is tasked with expanding the area and building </w:t>
        </w:r>
      </w:ins>
      <w:ins w:id="156" w:author="Panton, Lyndon M" w:date="2023-11-10T13:14:00Z">
        <w:r>
          <w:rPr>
            <w:rFonts w:ascii="Liberation Serif" w:hAnsi="Liberation Serif"/>
            <w:sz w:val="28"/>
            <w:szCs w:val="28"/>
            <w:vertAlign w:val="subscript"/>
          </w:rPr>
          <w:t>a l</w:t>
        </w:r>
      </w:ins>
      <w:ins w:id="157" w:author="Panton, Lyndon M" w:date="2023-11-10T13:15:00Z">
        <w:r>
          <w:rPr>
            <w:rFonts w:ascii="Liberation Serif" w:hAnsi="Liberation Serif"/>
            <w:sz w:val="28"/>
            <w:szCs w:val="28"/>
            <w:vertAlign w:val="subscript"/>
          </w:rPr>
          <w:t xml:space="preserve">iveable place for themselves (and the possible NPCs) with adequate shelter, food, water, etc. The game is designed </w:t>
        </w:r>
      </w:ins>
      <w:ins w:id="158" w:author="Panton, Lyndon M" w:date="2023-11-10T13:16:00Z">
        <w:r>
          <w:rPr>
            <w:rFonts w:ascii="Liberation Serif" w:hAnsi="Liberation Serif"/>
            <w:sz w:val="28"/>
            <w:szCs w:val="28"/>
            <w:vertAlign w:val="subscript"/>
          </w:rPr>
          <w:t xml:space="preserve">to have multiple playthroughs with different settings/difficulties, instead of </w:t>
        </w:r>
      </w:ins>
      <w:ins w:id="159" w:author="Panton, Lyndon M" w:date="2023-11-10T13:27:00Z">
        <w:r w:rsidR="00BC6729">
          <w:rPr>
            <w:rFonts w:ascii="Liberation Serif" w:hAnsi="Liberation Serif"/>
            <w:sz w:val="28"/>
            <w:szCs w:val="28"/>
            <w:vertAlign w:val="subscript"/>
          </w:rPr>
          <w:t>having</w:t>
        </w:r>
      </w:ins>
      <w:ins w:id="160" w:author="Panton, Lyndon M" w:date="2023-11-10T13:16:00Z">
        <w:r>
          <w:rPr>
            <w:rFonts w:ascii="Liberation Serif" w:hAnsi="Liberation Serif"/>
            <w:sz w:val="28"/>
            <w:szCs w:val="28"/>
            <w:vertAlign w:val="subscript"/>
          </w:rPr>
          <w:t xml:space="preserve"> a longer</w:t>
        </w:r>
      </w:ins>
      <w:ins w:id="161" w:author="Panton, Lyndon M" w:date="2023-11-10T13:27:00Z">
        <w:r w:rsidR="00BC6729">
          <w:rPr>
            <w:rFonts w:ascii="Liberation Serif" w:hAnsi="Liberation Serif"/>
            <w:sz w:val="28"/>
            <w:szCs w:val="28"/>
            <w:vertAlign w:val="subscript"/>
          </w:rPr>
          <w:t>,</w:t>
        </w:r>
      </w:ins>
      <w:ins w:id="162" w:author="Panton, Lyndon M" w:date="2023-11-10T13:16:00Z">
        <w:r>
          <w:rPr>
            <w:rFonts w:ascii="Liberation Serif" w:hAnsi="Liberation Serif"/>
            <w:sz w:val="28"/>
            <w:szCs w:val="28"/>
            <w:vertAlign w:val="subscript"/>
          </w:rPr>
          <w:t xml:space="preserve"> </w:t>
        </w:r>
      </w:ins>
      <w:ins w:id="163" w:author="Panton, Lyndon M" w:date="2023-11-10T13:17:00Z">
        <w:r>
          <w:rPr>
            <w:rFonts w:ascii="Liberation Serif" w:hAnsi="Liberation Serif"/>
            <w:sz w:val="28"/>
            <w:szCs w:val="28"/>
            <w:vertAlign w:val="subscript"/>
          </w:rPr>
          <w:t>single campaign.</w:t>
        </w:r>
      </w:ins>
    </w:p>
    <w:p w14:paraId="330FDB0A" w14:textId="77777777" w:rsidR="008307B5" w:rsidRDefault="008307B5" w:rsidP="00B478B7">
      <w:pPr>
        <w:rPr>
          <w:rFonts w:ascii="Liberation Serif" w:hAnsi="Liberation Serif"/>
          <w:sz w:val="28"/>
          <w:szCs w:val="28"/>
          <w:vertAlign w:val="subscript"/>
        </w:rPr>
      </w:pPr>
    </w:p>
    <w:p w14:paraId="22D5A9F5" w14:textId="4E287651" w:rsidR="007B28E8" w:rsidRDefault="00E85F6E">
      <w:pPr>
        <w:pStyle w:val="Heading2"/>
        <w:rPr>
          <w:ins w:id="164" w:author="Panton, Lyndon M" w:date="2023-11-10T13:07:00Z"/>
          <w:vertAlign w:val="subscript"/>
        </w:rPr>
        <w:pPrChange w:id="165" w:author="Panton, Lyndon M" w:date="2023-11-10T13:08:00Z">
          <w:pPr/>
        </w:pPrChange>
      </w:pPr>
      <w:ins w:id="166" w:author="Panton, Lyndon M" w:date="2023-11-10T13:07:00Z">
        <w:r>
          <w:rPr>
            <w:vertAlign w:val="subscript"/>
          </w:rPr>
          <w:t>References</w:t>
        </w:r>
      </w:ins>
    </w:p>
    <w:p w14:paraId="3BAC8FCB" w14:textId="77777777" w:rsidR="00E85F6E" w:rsidRDefault="00E85F6E" w:rsidP="00B478B7">
      <w:pPr>
        <w:rPr>
          <w:ins w:id="167" w:author="Panton, Lyndon M" w:date="2023-11-10T13:07:00Z"/>
          <w:rFonts w:ascii="Liberation Serif" w:hAnsi="Liberation Serif"/>
          <w:sz w:val="28"/>
          <w:szCs w:val="28"/>
          <w:vertAlign w:val="subscript"/>
        </w:rPr>
      </w:pPr>
    </w:p>
    <w:p w14:paraId="3544C356" w14:textId="78DDA50E" w:rsidR="00E85F6E" w:rsidRDefault="00E85F6E" w:rsidP="00B478B7">
      <w:pPr>
        <w:rPr>
          <w:ins w:id="168" w:author="Panton, Lyndon M" w:date="2023-11-10T13:08:00Z"/>
          <w:rFonts w:ascii="Liberation Serif" w:hAnsi="Liberation Serif"/>
          <w:sz w:val="28"/>
          <w:szCs w:val="28"/>
          <w:vertAlign w:val="subscript"/>
        </w:rPr>
      </w:pPr>
      <w:ins w:id="169" w:author="Panton, Lyndon M" w:date="2023-11-10T13:07:00Z">
        <w:r>
          <w:rPr>
            <w:rFonts w:ascii="Liberation Serif" w:hAnsi="Liberation Serif"/>
            <w:sz w:val="28"/>
            <w:szCs w:val="28"/>
            <w:vertAlign w:val="subscript"/>
          </w:rPr>
          <w:t xml:space="preserve">[1] The Shire. [Online]. Available: </w:t>
        </w:r>
      </w:ins>
      <w:ins w:id="170" w:author="Panton, Lyndon M" w:date="2023-11-10T13:08:00Z">
        <w:r>
          <w:rPr>
            <w:rFonts w:ascii="Liberation Serif" w:hAnsi="Liberation Serif"/>
            <w:sz w:val="28"/>
            <w:szCs w:val="28"/>
            <w:vertAlign w:val="subscript"/>
          </w:rPr>
          <w:fldChar w:fldCharType="begin"/>
        </w:r>
        <w:r>
          <w:rPr>
            <w:rFonts w:ascii="Liberation Serif" w:hAnsi="Liberation Serif"/>
            <w:sz w:val="28"/>
            <w:szCs w:val="28"/>
            <w:vertAlign w:val="subscript"/>
          </w:rPr>
          <w:instrText>HYPERLINK "</w:instrText>
        </w:r>
      </w:ins>
      <w:ins w:id="171" w:author="Panton, Lyndon M" w:date="2023-11-10T13:07:00Z">
        <w:r w:rsidRPr="00E85F6E">
          <w:rPr>
            <w:rFonts w:ascii="Liberation Serif" w:hAnsi="Liberation Serif"/>
            <w:sz w:val="28"/>
            <w:szCs w:val="28"/>
            <w:vertAlign w:val="subscript"/>
          </w:rPr>
          <w:instrText>https://lotr.fandom.com/wiki/The_Shire</w:instrText>
        </w:r>
      </w:ins>
      <w:ins w:id="172" w:author="Panton, Lyndon M" w:date="2023-11-10T13:08:00Z">
        <w:r>
          <w:rPr>
            <w:rFonts w:ascii="Liberation Serif" w:hAnsi="Liberation Serif"/>
            <w:sz w:val="28"/>
            <w:szCs w:val="28"/>
            <w:vertAlign w:val="subscript"/>
          </w:rPr>
          <w:instrText>"</w:instrText>
        </w:r>
        <w:r>
          <w:rPr>
            <w:rFonts w:ascii="Liberation Serif" w:hAnsi="Liberation Serif"/>
            <w:sz w:val="28"/>
            <w:szCs w:val="28"/>
            <w:vertAlign w:val="subscript"/>
          </w:rPr>
        </w:r>
        <w:r>
          <w:rPr>
            <w:rFonts w:ascii="Liberation Serif" w:hAnsi="Liberation Serif"/>
            <w:sz w:val="28"/>
            <w:szCs w:val="28"/>
            <w:vertAlign w:val="subscript"/>
          </w:rPr>
          <w:fldChar w:fldCharType="separate"/>
        </w:r>
      </w:ins>
      <w:ins w:id="173" w:author="Panton, Lyndon M" w:date="2023-11-10T13:07:00Z">
        <w:r w:rsidRPr="00DD287B">
          <w:rPr>
            <w:rStyle w:val="Hyperlink"/>
            <w:rFonts w:ascii="Liberation Serif" w:hAnsi="Liberation Serif"/>
            <w:sz w:val="28"/>
            <w:szCs w:val="28"/>
            <w:vertAlign w:val="subscript"/>
          </w:rPr>
          <w:t>https://lotr.fandom.com/wiki/The_Shire</w:t>
        </w:r>
      </w:ins>
      <w:ins w:id="174" w:author="Panton, Lyndon M" w:date="2023-11-10T13:08:00Z">
        <w:r>
          <w:rPr>
            <w:rFonts w:ascii="Liberation Serif" w:hAnsi="Liberation Serif"/>
            <w:sz w:val="28"/>
            <w:szCs w:val="28"/>
            <w:vertAlign w:val="subscript"/>
          </w:rPr>
          <w:fldChar w:fldCharType="end"/>
        </w:r>
      </w:ins>
    </w:p>
    <w:p w14:paraId="2B9ADC60" w14:textId="77777777" w:rsidR="00E85F6E" w:rsidRDefault="00E85F6E" w:rsidP="00B478B7">
      <w:pPr>
        <w:rPr>
          <w:rFonts w:ascii="Liberation Serif" w:hAnsi="Liberation Serif"/>
          <w:sz w:val="28"/>
          <w:szCs w:val="28"/>
          <w:vertAlign w:val="subscript"/>
        </w:rPr>
      </w:pPr>
    </w:p>
    <w:p w14:paraId="0346917A" w14:textId="77777777" w:rsidR="007B28E8" w:rsidRDefault="007B28E8" w:rsidP="00B478B7">
      <w:pPr>
        <w:rPr>
          <w:rFonts w:ascii="Liberation Serif" w:hAnsi="Liberation Serif"/>
          <w:sz w:val="28"/>
          <w:szCs w:val="28"/>
          <w:vertAlign w:val="subscript"/>
        </w:rPr>
      </w:pPr>
    </w:p>
    <w:p w14:paraId="683D7621" w14:textId="77777777" w:rsidR="007B28E8" w:rsidRDefault="007B28E8" w:rsidP="00B478B7">
      <w:pPr>
        <w:rPr>
          <w:rFonts w:ascii="Liberation Serif" w:hAnsi="Liberation Serif"/>
          <w:sz w:val="28"/>
          <w:szCs w:val="28"/>
          <w:vertAlign w:val="subscript"/>
        </w:rPr>
      </w:pPr>
    </w:p>
    <w:p w14:paraId="7BE04F98" w14:textId="2F54985B" w:rsidR="007B28E8" w:rsidRPr="00B478B7" w:rsidRDefault="007B28E8" w:rsidP="00B478B7">
      <w:pPr>
        <w:rPr>
          <w:rFonts w:ascii="Liberation Serif" w:hAnsi="Liberation Serif"/>
          <w:sz w:val="28"/>
          <w:szCs w:val="28"/>
          <w:vertAlign w:val="subscript"/>
        </w:rPr>
      </w:pPr>
    </w:p>
    <w:sectPr w:rsidR="007B28E8" w:rsidRPr="00B47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nton, Lyndon M">
    <w15:presenceInfo w15:providerId="AD" w15:userId="S::lp20423@essex.ac.uk::5cd387cb-e485-4ec9-8276-5f0da4aff5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01AA"/>
    <w:rsid w:val="00023FD7"/>
    <w:rsid w:val="000D202C"/>
    <w:rsid w:val="000F6FE8"/>
    <w:rsid w:val="001B700D"/>
    <w:rsid w:val="001E2E12"/>
    <w:rsid w:val="001F295B"/>
    <w:rsid w:val="00210691"/>
    <w:rsid w:val="002121B0"/>
    <w:rsid w:val="00235971"/>
    <w:rsid w:val="002A3D71"/>
    <w:rsid w:val="003301AA"/>
    <w:rsid w:val="004411A8"/>
    <w:rsid w:val="004548B9"/>
    <w:rsid w:val="00465E2B"/>
    <w:rsid w:val="00500B4F"/>
    <w:rsid w:val="00623A30"/>
    <w:rsid w:val="006536CD"/>
    <w:rsid w:val="00690489"/>
    <w:rsid w:val="0071089D"/>
    <w:rsid w:val="007465D9"/>
    <w:rsid w:val="007B28E8"/>
    <w:rsid w:val="00802CDA"/>
    <w:rsid w:val="008307B5"/>
    <w:rsid w:val="00893B64"/>
    <w:rsid w:val="008C3CC1"/>
    <w:rsid w:val="008C692D"/>
    <w:rsid w:val="009C4A3B"/>
    <w:rsid w:val="00A07BC6"/>
    <w:rsid w:val="00A16951"/>
    <w:rsid w:val="00A40B27"/>
    <w:rsid w:val="00B478B7"/>
    <w:rsid w:val="00BC6729"/>
    <w:rsid w:val="00CC3CB2"/>
    <w:rsid w:val="00DB5CA8"/>
    <w:rsid w:val="00DC7025"/>
    <w:rsid w:val="00DE558D"/>
    <w:rsid w:val="00E32B72"/>
    <w:rsid w:val="00E85F6E"/>
    <w:rsid w:val="00F366FA"/>
    <w:rsid w:val="00F61038"/>
    <w:rsid w:val="00F804DF"/>
    <w:rsid w:val="00FB0BE2"/>
    <w:rsid w:val="00FE4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42E7"/>
  <w15:chartTrackingRefBased/>
  <w15:docId w15:val="{FCC66286-291E-4E2D-89C9-E3F3445C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2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C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478B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478B7"/>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0F6FE8"/>
    <w:pPr>
      <w:spacing w:after="0" w:line="240" w:lineRule="auto"/>
    </w:pPr>
  </w:style>
  <w:style w:type="character" w:styleId="Hyperlink">
    <w:name w:val="Hyperlink"/>
    <w:basedOn w:val="DefaultParagraphFont"/>
    <w:uiPriority w:val="99"/>
    <w:unhideWhenUsed/>
    <w:rsid w:val="00E85F6E"/>
    <w:rPr>
      <w:color w:val="0563C1" w:themeColor="hyperlink"/>
      <w:u w:val="single"/>
    </w:rPr>
  </w:style>
  <w:style w:type="character" w:styleId="UnresolvedMention">
    <w:name w:val="Unresolved Mention"/>
    <w:basedOn w:val="DefaultParagraphFont"/>
    <w:uiPriority w:val="99"/>
    <w:semiHidden/>
    <w:unhideWhenUsed/>
    <w:rsid w:val="00E85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Panton, Lyndon M</dc:creator>
  <cp:keywords/>
  <dc:description/>
  <cp:lastModifiedBy>Panton, Lyndon M</cp:lastModifiedBy>
  <cp:revision>43</cp:revision>
  <dcterms:created xsi:type="dcterms:W3CDTF">2023-11-09T18:27:00Z</dcterms:created>
  <dcterms:modified xsi:type="dcterms:W3CDTF">2023-11-10T13:59:00Z</dcterms:modified>
</cp:coreProperties>
</file>